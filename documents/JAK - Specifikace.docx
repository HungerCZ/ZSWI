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  <w:bookmarkStart w:id="0" w:name="_Toc26969053"/>
    </w:p>
    <w:p w:rsidR="00404343" w:rsidRPr="00310FBC" w:rsidRDefault="00404343" w:rsidP="000C1D55">
      <w:pPr>
        <w:pStyle w:val="Zkladntextodsazen"/>
        <w:ind w:left="0"/>
        <w:jc w:val="both"/>
        <w:rPr>
          <w:rFonts w:ascii="Arial" w:hAnsi="Arial"/>
        </w:rPr>
      </w:pPr>
    </w:p>
    <w:p w:rsidR="00404343" w:rsidRPr="00310FBC" w:rsidRDefault="00404343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404343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center"/>
        <w:rPr>
          <w:rFonts w:ascii="Arial" w:hAnsi="Arial"/>
          <w:sz w:val="40"/>
        </w:rPr>
      </w:pPr>
      <w:r w:rsidRPr="00310FBC">
        <w:rPr>
          <w:rFonts w:ascii="Arial" w:hAnsi="Arial"/>
          <w:sz w:val="40"/>
        </w:rPr>
        <w:t>Zápočtová úloha z předmětu KIV/ZSWI</w:t>
      </w:r>
    </w:p>
    <w:p w:rsidR="000C1D55" w:rsidRPr="00310FBC" w:rsidRDefault="000C1D55" w:rsidP="000C1D55">
      <w:pPr>
        <w:pStyle w:val="Zkladntextodsazen"/>
        <w:ind w:left="0"/>
        <w:rPr>
          <w:rFonts w:ascii="Arial" w:hAnsi="Arial"/>
          <w:sz w:val="40"/>
        </w:rPr>
      </w:pPr>
    </w:p>
    <w:p w:rsidR="000C1D55" w:rsidRPr="00310FBC" w:rsidRDefault="000C1D55" w:rsidP="000C1D55">
      <w:pPr>
        <w:pStyle w:val="Zkladntextodsazen"/>
        <w:ind w:left="0"/>
        <w:rPr>
          <w:rFonts w:ascii="Arial" w:hAnsi="Arial"/>
          <w:sz w:val="40"/>
        </w:rPr>
      </w:pPr>
    </w:p>
    <w:p w:rsidR="000C1D55" w:rsidRPr="00310FBC" w:rsidRDefault="000C1D55" w:rsidP="000C1D55">
      <w:pPr>
        <w:pStyle w:val="Zkladntextodsazen"/>
        <w:ind w:left="0"/>
        <w:jc w:val="center"/>
        <w:rPr>
          <w:rFonts w:ascii="Arial" w:hAnsi="Arial"/>
          <w:b/>
          <w:sz w:val="40"/>
        </w:rPr>
      </w:pPr>
      <w:r w:rsidRPr="00310FBC">
        <w:rPr>
          <w:rFonts w:ascii="Arial" w:hAnsi="Arial"/>
          <w:b/>
          <w:sz w:val="40"/>
        </w:rPr>
        <w:t>DOKUMENT SPECIFIKACE POŽADAVKŮ</w:t>
      </w: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71639A" w:rsidRDefault="000C1D55" w:rsidP="000C1D55">
      <w:pPr>
        <w:pStyle w:val="Zkladntextodsazen"/>
        <w:ind w:left="0"/>
        <w:jc w:val="center"/>
        <w:rPr>
          <w:rFonts w:ascii="Arial" w:hAnsi="Arial"/>
          <w:b/>
          <w:color w:val="FF0000"/>
        </w:rPr>
      </w:pPr>
      <w:commentRangeStart w:id="1"/>
      <w:r w:rsidRPr="0071639A">
        <w:rPr>
          <w:rFonts w:ascii="Arial" w:hAnsi="Arial"/>
          <w:b/>
          <w:color w:val="FF0000"/>
        </w:rPr>
        <w:t>&lt; Datum odevzdání &gt;</w:t>
      </w:r>
      <w:commentRangeEnd w:id="1"/>
      <w:r w:rsidR="0071639A">
        <w:rPr>
          <w:rStyle w:val="Odkaznakoment"/>
          <w:rFonts w:ascii="Times" w:hAnsi="Times"/>
          <w:lang w:val="en-US" w:eastAsia="en-US"/>
        </w:rPr>
        <w:commentReference w:id="1"/>
      </w: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404343" w:rsidRPr="00310FBC" w:rsidRDefault="00404343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0C1D55" w:rsidRPr="0071639A" w:rsidRDefault="000C1D55" w:rsidP="0071639A">
      <w:pPr>
        <w:pStyle w:val="Nadpis4"/>
        <w:numPr>
          <w:ilvl w:val="0"/>
          <w:numId w:val="0"/>
        </w:numPr>
        <w:spacing w:before="0" w:after="0" w:line="240" w:lineRule="auto"/>
        <w:contextualSpacing/>
        <w:rPr>
          <w:rFonts w:ascii="Arial" w:hAnsi="Arial" w:cs="Arial"/>
          <w:i w:val="0"/>
          <w:sz w:val="28"/>
          <w:szCs w:val="28"/>
          <w:lang w:val="cs-CZ"/>
        </w:rPr>
      </w:pPr>
      <w:r w:rsidRPr="0071639A">
        <w:rPr>
          <w:rFonts w:ascii="Arial" w:hAnsi="Arial" w:cs="Arial"/>
          <w:i w:val="0"/>
          <w:sz w:val="28"/>
          <w:szCs w:val="28"/>
          <w:lang w:val="cs-CZ"/>
        </w:rPr>
        <w:t xml:space="preserve">Tým:  </w:t>
      </w:r>
      <w:r w:rsidR="00404343" w:rsidRPr="0071639A">
        <w:rPr>
          <w:rFonts w:ascii="Arial" w:hAnsi="Arial" w:cs="Arial"/>
          <w:i w:val="0"/>
          <w:sz w:val="28"/>
          <w:szCs w:val="28"/>
          <w:lang w:val="cs-CZ"/>
        </w:rPr>
        <w:t>Jak-Team</w:t>
      </w:r>
    </w:p>
    <w:p w:rsidR="000C1D55" w:rsidRPr="00310FBC" w:rsidRDefault="000C1D55" w:rsidP="000C1D55">
      <w:pPr>
        <w:pStyle w:val="Zkladntextodsazen"/>
        <w:ind w:left="0"/>
        <w:jc w:val="both"/>
        <w:rPr>
          <w:rFonts w:ascii="Arial" w:hAnsi="Arial"/>
        </w:rPr>
      </w:pPr>
    </w:p>
    <w:p w:rsidR="0071639A" w:rsidRDefault="0071639A" w:rsidP="00404343">
      <w:pPr>
        <w:pStyle w:val="Zkladntextodsazen"/>
        <w:tabs>
          <w:tab w:val="left" w:pos="2552"/>
        </w:tabs>
        <w:ind w:left="0"/>
        <w:rPr>
          <w:rFonts w:ascii="Arial" w:hAnsi="Arial"/>
        </w:rPr>
      </w:pPr>
    </w:p>
    <w:p w:rsidR="000C1D55" w:rsidRPr="00310FBC" w:rsidRDefault="00404343" w:rsidP="00404343">
      <w:pPr>
        <w:pStyle w:val="Zkladntextodsazen"/>
        <w:tabs>
          <w:tab w:val="left" w:pos="2552"/>
        </w:tabs>
        <w:ind w:left="0"/>
        <w:rPr>
          <w:rFonts w:ascii="Arial" w:hAnsi="Arial"/>
        </w:rPr>
      </w:pPr>
      <w:r w:rsidRPr="00310FBC">
        <w:rPr>
          <w:rFonts w:ascii="Arial" w:hAnsi="Arial"/>
        </w:rPr>
        <w:t>Matěj Kareš</w:t>
      </w:r>
      <w:r w:rsidR="000C1D55" w:rsidRPr="00310FBC">
        <w:rPr>
          <w:rFonts w:ascii="Arial" w:hAnsi="Arial"/>
        </w:rPr>
        <w:tab/>
      </w:r>
      <w:r w:rsidR="000C1D55" w:rsidRPr="00310FBC">
        <w:rPr>
          <w:rFonts w:ascii="Arial" w:hAnsi="Arial"/>
        </w:rPr>
        <w:tab/>
      </w:r>
      <w:r w:rsidRPr="00310FBC">
        <w:rPr>
          <w:rFonts w:ascii="Arial" w:hAnsi="Arial"/>
        </w:rPr>
        <w:t>@students.zcu.cz</w:t>
      </w:r>
    </w:p>
    <w:p w:rsidR="000C1D55" w:rsidRPr="00310FBC" w:rsidRDefault="00404343" w:rsidP="00404343">
      <w:pPr>
        <w:pStyle w:val="Zkladntextodsazen"/>
        <w:tabs>
          <w:tab w:val="left" w:pos="2552"/>
        </w:tabs>
        <w:ind w:left="0"/>
        <w:rPr>
          <w:rFonts w:ascii="Arial" w:hAnsi="Arial"/>
        </w:rPr>
      </w:pPr>
      <w:r w:rsidRPr="00310FBC">
        <w:rPr>
          <w:rFonts w:ascii="Arial" w:hAnsi="Arial"/>
        </w:rPr>
        <w:t xml:space="preserve">Vojtěch </w:t>
      </w:r>
      <w:proofErr w:type="spellStart"/>
      <w:r w:rsidRPr="00310FBC">
        <w:rPr>
          <w:rFonts w:ascii="Arial" w:hAnsi="Arial"/>
        </w:rPr>
        <w:t>Kinkor</w:t>
      </w:r>
      <w:proofErr w:type="spellEnd"/>
      <w:r w:rsidR="000C1D55" w:rsidRPr="00310FBC">
        <w:rPr>
          <w:rFonts w:ascii="Arial" w:hAnsi="Arial"/>
        </w:rPr>
        <w:tab/>
      </w:r>
      <w:r w:rsidR="000C1D55" w:rsidRPr="00310FBC">
        <w:rPr>
          <w:rFonts w:ascii="Arial" w:hAnsi="Arial"/>
        </w:rPr>
        <w:tab/>
      </w:r>
      <w:r w:rsidRPr="00310FBC">
        <w:rPr>
          <w:rFonts w:ascii="Arial" w:hAnsi="Arial"/>
        </w:rPr>
        <w:t>vkinkor@students.zcu.cz</w:t>
      </w:r>
    </w:p>
    <w:p w:rsidR="000C1D55" w:rsidRPr="00310FBC" w:rsidRDefault="00404343" w:rsidP="00404343">
      <w:pPr>
        <w:pStyle w:val="Zkladntextodsazen"/>
        <w:tabs>
          <w:tab w:val="left" w:pos="2552"/>
        </w:tabs>
        <w:ind w:left="0"/>
        <w:rPr>
          <w:rFonts w:ascii="Arial" w:hAnsi="Arial"/>
        </w:rPr>
      </w:pPr>
      <w:r w:rsidRPr="00310FBC">
        <w:rPr>
          <w:rFonts w:ascii="Arial" w:hAnsi="Arial"/>
        </w:rPr>
        <w:t>David Studnička</w:t>
      </w:r>
      <w:r w:rsidR="000C1D55" w:rsidRPr="00310FBC">
        <w:rPr>
          <w:rFonts w:ascii="Arial" w:hAnsi="Arial"/>
        </w:rPr>
        <w:tab/>
      </w:r>
      <w:r w:rsidR="000C1D55" w:rsidRPr="00310FBC">
        <w:rPr>
          <w:rFonts w:ascii="Arial" w:hAnsi="Arial"/>
        </w:rPr>
        <w:tab/>
      </w:r>
      <w:r w:rsidRPr="00310FBC">
        <w:rPr>
          <w:rFonts w:ascii="Arial" w:hAnsi="Arial"/>
        </w:rPr>
        <w:t>@students.zcu.cz</w:t>
      </w:r>
    </w:p>
    <w:p w:rsidR="0071639A" w:rsidRDefault="00404343" w:rsidP="0071639A">
      <w:pPr>
        <w:pStyle w:val="Zkladntextodsazen"/>
        <w:tabs>
          <w:tab w:val="left" w:pos="2552"/>
        </w:tabs>
        <w:ind w:left="0"/>
        <w:rPr>
          <w:rFonts w:ascii="Arial" w:hAnsi="Arial"/>
        </w:rPr>
      </w:pPr>
      <w:r w:rsidRPr="00310FBC">
        <w:rPr>
          <w:rFonts w:ascii="Arial" w:hAnsi="Arial"/>
        </w:rPr>
        <w:t>Adam Vlášek</w:t>
      </w:r>
      <w:r w:rsidR="000C1D55" w:rsidRPr="00310FBC">
        <w:rPr>
          <w:rFonts w:ascii="Arial" w:hAnsi="Arial"/>
        </w:rPr>
        <w:tab/>
      </w:r>
      <w:r w:rsidR="000C1D55" w:rsidRPr="00310FBC">
        <w:rPr>
          <w:rFonts w:ascii="Arial" w:hAnsi="Arial"/>
        </w:rPr>
        <w:tab/>
      </w:r>
      <w:r w:rsidR="0071639A" w:rsidRPr="0071639A">
        <w:rPr>
          <w:rFonts w:ascii="Arial" w:hAnsi="Arial"/>
        </w:rPr>
        <w:t>avlasek@students.zcu.cz</w:t>
      </w:r>
    </w:p>
    <w:p w:rsidR="0071639A" w:rsidRDefault="0071639A">
      <w:pPr>
        <w:spacing w:line="240" w:lineRule="auto"/>
        <w:rPr>
          <w:rFonts w:ascii="Arial" w:hAnsi="Arial"/>
          <w:szCs w:val="24"/>
          <w:lang w:val="cs-CZ" w:eastAsia="cs-CZ"/>
        </w:rPr>
      </w:pPr>
      <w:r>
        <w:rPr>
          <w:rFonts w:ascii="Arial" w:hAnsi="Arial"/>
        </w:rPr>
        <w:br w:type="page"/>
      </w:r>
    </w:p>
    <w:p w:rsidR="00404343" w:rsidRPr="00310FBC" w:rsidRDefault="00404343" w:rsidP="0071639A">
      <w:pPr>
        <w:pStyle w:val="Zkladntextodsazen"/>
        <w:tabs>
          <w:tab w:val="left" w:pos="2552"/>
        </w:tabs>
        <w:ind w:left="0"/>
      </w:pPr>
    </w:p>
    <w:p w:rsidR="00404343" w:rsidRPr="00310FBC" w:rsidRDefault="00404343" w:rsidP="00561D44">
      <w:pPr>
        <w:pStyle w:val="Zkladntextodsazen"/>
        <w:contextualSpacing/>
        <w:jc w:val="right"/>
      </w:pPr>
    </w:p>
    <w:p w:rsidR="00404343" w:rsidRPr="00310FBC" w:rsidRDefault="00404343" w:rsidP="00561D44">
      <w:pPr>
        <w:pStyle w:val="Zkladntextodsazen"/>
        <w:contextualSpacing/>
        <w:jc w:val="right"/>
      </w:pPr>
    </w:p>
    <w:p w:rsidR="000C1D55" w:rsidRPr="00310FBC" w:rsidRDefault="000C1D55" w:rsidP="00561D44">
      <w:pPr>
        <w:pStyle w:val="Zkladntextodsazen"/>
        <w:contextualSpacing/>
        <w:jc w:val="right"/>
      </w:pPr>
    </w:p>
    <w:p w:rsidR="000C1D55" w:rsidRPr="00310FBC" w:rsidRDefault="000C1D55" w:rsidP="00561D44">
      <w:pPr>
        <w:pStyle w:val="Zkladntextodsazen"/>
        <w:contextualSpacing/>
        <w:jc w:val="right"/>
      </w:pPr>
    </w:p>
    <w:p w:rsidR="000C1D55" w:rsidRDefault="000C1D55" w:rsidP="00561D44">
      <w:pPr>
        <w:pStyle w:val="Zkladntextodsazen"/>
        <w:contextualSpacing/>
        <w:jc w:val="right"/>
      </w:pPr>
    </w:p>
    <w:p w:rsidR="0071639A" w:rsidRDefault="0071639A" w:rsidP="00561D44">
      <w:pPr>
        <w:pStyle w:val="Zkladntextodsazen"/>
        <w:contextualSpacing/>
        <w:jc w:val="right"/>
      </w:pPr>
    </w:p>
    <w:p w:rsidR="0071639A" w:rsidRDefault="0071639A" w:rsidP="00561D44">
      <w:pPr>
        <w:pStyle w:val="Zkladntextodsazen"/>
        <w:contextualSpacing/>
        <w:jc w:val="right"/>
      </w:pPr>
    </w:p>
    <w:p w:rsidR="0071639A" w:rsidRPr="00310FBC" w:rsidRDefault="0071639A" w:rsidP="00561D44">
      <w:pPr>
        <w:pStyle w:val="Zkladntextodsazen"/>
        <w:contextualSpacing/>
        <w:jc w:val="right"/>
      </w:pPr>
    </w:p>
    <w:p w:rsidR="00561D44" w:rsidRPr="00310FBC" w:rsidRDefault="00561D44" w:rsidP="00561D44">
      <w:pPr>
        <w:pStyle w:val="Zkladntextodsazen"/>
        <w:contextualSpacing/>
        <w:jc w:val="right"/>
      </w:pPr>
    </w:p>
    <w:p w:rsidR="00561D44" w:rsidRPr="00310FBC" w:rsidRDefault="00561D44" w:rsidP="00561D44">
      <w:pPr>
        <w:pStyle w:val="Zkladntextodsazen"/>
        <w:contextualSpacing/>
        <w:jc w:val="right"/>
      </w:pPr>
    </w:p>
    <w:p w:rsidR="00404343" w:rsidRPr="00310FBC" w:rsidRDefault="00404343" w:rsidP="00561D44">
      <w:pPr>
        <w:pStyle w:val="Default"/>
        <w:contextualSpacing/>
        <w:jc w:val="right"/>
        <w:rPr>
          <w:sz w:val="28"/>
          <w:szCs w:val="28"/>
        </w:rPr>
      </w:pPr>
      <w:bookmarkStart w:id="2" w:name="_Toc33604562"/>
      <w:r w:rsidRPr="00310FBC">
        <w:rPr>
          <w:b/>
          <w:bCs/>
          <w:sz w:val="28"/>
          <w:szCs w:val="28"/>
        </w:rPr>
        <w:t xml:space="preserve">Spojení </w:t>
      </w:r>
      <w:proofErr w:type="spellStart"/>
      <w:r w:rsidRPr="00310FBC">
        <w:rPr>
          <w:b/>
          <w:bCs/>
          <w:sz w:val="28"/>
          <w:szCs w:val="28"/>
        </w:rPr>
        <w:t>BCIlab</w:t>
      </w:r>
      <w:proofErr w:type="spellEnd"/>
      <w:r w:rsidRPr="00310FBC">
        <w:rPr>
          <w:b/>
          <w:bCs/>
          <w:sz w:val="28"/>
          <w:szCs w:val="28"/>
        </w:rPr>
        <w:t xml:space="preserve"> a </w:t>
      </w:r>
      <w:proofErr w:type="spellStart"/>
      <w:r w:rsidRPr="00310FBC">
        <w:rPr>
          <w:b/>
          <w:bCs/>
          <w:sz w:val="28"/>
          <w:szCs w:val="28"/>
        </w:rPr>
        <w:t>Mindwave</w:t>
      </w:r>
      <w:proofErr w:type="spellEnd"/>
      <w:r w:rsidRPr="00310FBC">
        <w:rPr>
          <w:b/>
          <w:bCs/>
          <w:sz w:val="28"/>
          <w:szCs w:val="28"/>
        </w:rPr>
        <w:t xml:space="preserve"> </w:t>
      </w:r>
    </w:p>
    <w:p w:rsidR="000C1D55" w:rsidRPr="00310FBC" w:rsidRDefault="00404343" w:rsidP="00561D44">
      <w:pPr>
        <w:pStyle w:val="Nadpis6"/>
        <w:numPr>
          <w:ilvl w:val="0"/>
          <w:numId w:val="0"/>
        </w:numPr>
        <w:spacing w:line="240" w:lineRule="auto"/>
        <w:contextualSpacing/>
        <w:jc w:val="right"/>
        <w:rPr>
          <w:b/>
          <w:i w:val="0"/>
          <w:sz w:val="28"/>
          <w:szCs w:val="28"/>
          <w:lang w:val="cs-CZ"/>
        </w:rPr>
      </w:pPr>
      <w:r w:rsidRPr="00310FBC">
        <w:rPr>
          <w:b/>
          <w:i w:val="0"/>
          <w:sz w:val="28"/>
          <w:szCs w:val="28"/>
          <w:lang w:val="cs-CZ"/>
        </w:rPr>
        <w:t xml:space="preserve"> </w:t>
      </w:r>
      <w:r w:rsidR="000C1D55" w:rsidRPr="00310FBC">
        <w:rPr>
          <w:b/>
          <w:i w:val="0"/>
          <w:sz w:val="28"/>
          <w:szCs w:val="28"/>
          <w:lang w:val="cs-CZ"/>
        </w:rPr>
        <w:t>DOKUMENT SPECIFIKACE POŽADAVKŮ</w:t>
      </w:r>
      <w:bookmarkEnd w:id="2"/>
    </w:p>
    <w:p w:rsidR="000C1D55" w:rsidRPr="00310FBC" w:rsidRDefault="000C1D55" w:rsidP="00561D44">
      <w:pPr>
        <w:pStyle w:val="Zkladntextodsazen"/>
        <w:contextualSpacing/>
        <w:jc w:val="right"/>
        <w:rPr>
          <w:rFonts w:ascii="Arial" w:hAnsi="Arial" w:cs="Arial"/>
        </w:rPr>
      </w:pPr>
    </w:p>
    <w:p w:rsidR="000C1D55" w:rsidRPr="00310FBC" w:rsidRDefault="000C1D55" w:rsidP="00561D44">
      <w:pPr>
        <w:pStyle w:val="Zkladntextodsazen"/>
        <w:contextualSpacing/>
        <w:jc w:val="right"/>
        <w:rPr>
          <w:rFonts w:ascii="Arial" w:hAnsi="Arial" w:cs="Arial"/>
        </w:rPr>
      </w:pPr>
      <w:r w:rsidRPr="00310FBC">
        <w:rPr>
          <w:rFonts w:ascii="Arial" w:hAnsi="Arial" w:cs="Arial"/>
        </w:rPr>
        <w:t xml:space="preserve">Verze </w:t>
      </w:r>
      <w:r w:rsidR="00561D44" w:rsidRPr="00310FBC">
        <w:rPr>
          <w:rFonts w:ascii="Arial" w:hAnsi="Arial" w:cs="Arial"/>
        </w:rPr>
        <w:t>1.0</w:t>
      </w:r>
    </w:p>
    <w:p w:rsidR="000C1D55" w:rsidRPr="00310FBC" w:rsidRDefault="000C1D55" w:rsidP="00561D44">
      <w:pPr>
        <w:spacing w:line="240" w:lineRule="auto"/>
        <w:contextualSpacing/>
        <w:jc w:val="right"/>
        <w:rPr>
          <w:lang w:val="cs-CZ"/>
        </w:rPr>
      </w:pPr>
    </w:p>
    <w:p w:rsidR="000C1D55" w:rsidRPr="00310FBC" w:rsidRDefault="000C1D55" w:rsidP="00561D44">
      <w:pPr>
        <w:spacing w:line="240" w:lineRule="auto"/>
        <w:contextualSpacing/>
        <w:jc w:val="both"/>
        <w:rPr>
          <w:lang w:val="cs-CZ"/>
        </w:rPr>
      </w:pPr>
    </w:p>
    <w:p w:rsidR="000C1D55" w:rsidRPr="00310FBC" w:rsidRDefault="000C1D55" w:rsidP="00561D44">
      <w:pPr>
        <w:spacing w:line="240" w:lineRule="auto"/>
        <w:contextualSpacing/>
        <w:jc w:val="both"/>
        <w:rPr>
          <w:lang w:val="cs-CZ"/>
        </w:rPr>
      </w:pPr>
    </w:p>
    <w:p w:rsidR="000C1D55" w:rsidRDefault="000C1D55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Pr="00310FBC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0C1D55" w:rsidRDefault="000C1D55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71639A" w:rsidRPr="00310FBC" w:rsidRDefault="0071639A" w:rsidP="00561D44">
      <w:pPr>
        <w:spacing w:line="240" w:lineRule="auto"/>
        <w:contextualSpacing/>
        <w:jc w:val="both"/>
        <w:rPr>
          <w:lang w:val="cs-CZ"/>
        </w:rPr>
      </w:pPr>
    </w:p>
    <w:p w:rsidR="000C1D55" w:rsidRPr="00310FBC" w:rsidRDefault="000C1D55" w:rsidP="00561D44">
      <w:pPr>
        <w:pStyle w:val="Nadpis4"/>
        <w:numPr>
          <w:ilvl w:val="0"/>
          <w:numId w:val="0"/>
        </w:numPr>
        <w:spacing w:before="0" w:after="0" w:line="240" w:lineRule="auto"/>
        <w:contextualSpacing/>
        <w:rPr>
          <w:rFonts w:ascii="Arial" w:hAnsi="Arial" w:cs="Arial"/>
          <w:i w:val="0"/>
          <w:sz w:val="28"/>
          <w:szCs w:val="28"/>
          <w:lang w:val="cs-CZ"/>
        </w:rPr>
      </w:pPr>
      <w:bookmarkStart w:id="3" w:name="_Toc33604563"/>
      <w:bookmarkStart w:id="4" w:name="_Toc33604822"/>
      <w:bookmarkStart w:id="5" w:name="_Toc33604884"/>
      <w:bookmarkStart w:id="6" w:name="_Toc33604924"/>
      <w:r w:rsidRPr="00310FBC">
        <w:rPr>
          <w:rFonts w:ascii="Arial" w:hAnsi="Arial" w:cs="Arial"/>
          <w:i w:val="0"/>
          <w:sz w:val="28"/>
          <w:szCs w:val="28"/>
          <w:lang w:val="cs-CZ"/>
        </w:rPr>
        <w:t>Historie dokumentu</w:t>
      </w:r>
      <w:bookmarkEnd w:id="3"/>
      <w:bookmarkEnd w:id="4"/>
      <w:bookmarkEnd w:id="5"/>
      <w:bookmarkEnd w:id="6"/>
    </w:p>
    <w:p w:rsidR="000C1D55" w:rsidRPr="00310FBC" w:rsidRDefault="000C1D55" w:rsidP="000C1D55">
      <w:pPr>
        <w:rPr>
          <w:lang w:val="cs-CZ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32"/>
        <w:gridCol w:w="1207"/>
        <w:gridCol w:w="3187"/>
        <w:gridCol w:w="2517"/>
      </w:tblGrid>
      <w:tr w:rsidR="000C1D55" w:rsidRPr="00310FBC" w:rsidTr="00E30444">
        <w:tc>
          <w:tcPr>
            <w:tcW w:w="2454" w:type="dxa"/>
          </w:tcPr>
          <w:p w:rsidR="000C1D55" w:rsidRPr="00310FBC" w:rsidRDefault="000C1D55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Datum</w:t>
            </w:r>
          </w:p>
        </w:tc>
        <w:tc>
          <w:tcPr>
            <w:tcW w:w="1254" w:type="dxa"/>
          </w:tcPr>
          <w:p w:rsidR="000C1D55" w:rsidRPr="00310FBC" w:rsidRDefault="000C1D55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Verze</w:t>
            </w:r>
          </w:p>
        </w:tc>
        <w:tc>
          <w:tcPr>
            <w:tcW w:w="3420" w:type="dxa"/>
          </w:tcPr>
          <w:p w:rsidR="000C1D55" w:rsidRPr="00310FBC" w:rsidRDefault="000C1D55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Popis</w:t>
            </w:r>
          </w:p>
        </w:tc>
        <w:tc>
          <w:tcPr>
            <w:tcW w:w="2690" w:type="dxa"/>
          </w:tcPr>
          <w:p w:rsidR="000C1D55" w:rsidRPr="00310FBC" w:rsidRDefault="000C1D55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Autor</w:t>
            </w:r>
          </w:p>
        </w:tc>
      </w:tr>
      <w:tr w:rsidR="000C1D55" w:rsidRPr="00310FBC" w:rsidTr="00E30444">
        <w:tc>
          <w:tcPr>
            <w:tcW w:w="2454" w:type="dxa"/>
          </w:tcPr>
          <w:p w:rsidR="000C1D55" w:rsidRPr="00310FBC" w:rsidRDefault="00561D44" w:rsidP="00E30444">
            <w:pPr>
              <w:pStyle w:val="Prosttext"/>
              <w:jc w:val="both"/>
              <w:rPr>
                <w:rFonts w:ascii="Arial" w:hAnsi="Arial" w:cs="Arial"/>
              </w:rPr>
            </w:pPr>
            <w:proofErr w:type="gramStart"/>
            <w:r w:rsidRPr="00310FBC">
              <w:rPr>
                <w:rFonts w:ascii="Arial" w:hAnsi="Arial" w:cs="Arial"/>
              </w:rPr>
              <w:t>10.3.2014</w:t>
            </w:r>
            <w:proofErr w:type="gramEnd"/>
          </w:p>
        </w:tc>
        <w:tc>
          <w:tcPr>
            <w:tcW w:w="1254" w:type="dxa"/>
          </w:tcPr>
          <w:p w:rsidR="000C1D55" w:rsidRPr="00310FBC" w:rsidRDefault="00561D44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1.0</w:t>
            </w:r>
          </w:p>
        </w:tc>
        <w:tc>
          <w:tcPr>
            <w:tcW w:w="3420" w:type="dxa"/>
          </w:tcPr>
          <w:p w:rsidR="000C1D55" w:rsidRPr="00310FBC" w:rsidRDefault="00561D44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>Prvotní verze</w:t>
            </w:r>
          </w:p>
        </w:tc>
        <w:tc>
          <w:tcPr>
            <w:tcW w:w="2690" w:type="dxa"/>
          </w:tcPr>
          <w:p w:rsidR="000C1D55" w:rsidRPr="00310FBC" w:rsidRDefault="00561D44" w:rsidP="00E30444">
            <w:pPr>
              <w:pStyle w:val="Prosttext"/>
              <w:jc w:val="both"/>
              <w:rPr>
                <w:rFonts w:ascii="Arial" w:hAnsi="Arial" w:cs="Arial"/>
              </w:rPr>
            </w:pPr>
            <w:r w:rsidRPr="00310FBC">
              <w:rPr>
                <w:rFonts w:ascii="Arial" w:hAnsi="Arial" w:cs="Arial"/>
              </w:rPr>
              <w:t xml:space="preserve">V. </w:t>
            </w:r>
            <w:proofErr w:type="spellStart"/>
            <w:r w:rsidRPr="00310FBC">
              <w:rPr>
                <w:rFonts w:ascii="Arial" w:hAnsi="Arial" w:cs="Arial"/>
              </w:rPr>
              <w:t>Kinkor</w:t>
            </w:r>
            <w:proofErr w:type="spellEnd"/>
          </w:p>
        </w:tc>
      </w:tr>
    </w:tbl>
    <w:p w:rsidR="009B7B05" w:rsidRPr="00310FBC" w:rsidRDefault="000C1D55" w:rsidP="009B7B05">
      <w:pPr>
        <w:pStyle w:val="TOCEntry"/>
        <w:rPr>
          <w:lang w:val="cs-CZ"/>
        </w:rPr>
      </w:pPr>
      <w:r w:rsidRPr="00310FBC">
        <w:rPr>
          <w:lang w:val="cs-CZ"/>
        </w:rPr>
        <w:br w:type="page"/>
      </w:r>
      <w:bookmarkEnd w:id="0"/>
      <w:r w:rsidR="009B7B05" w:rsidRPr="00310FBC">
        <w:rPr>
          <w:lang w:val="cs-CZ"/>
        </w:rPr>
        <w:lastRenderedPageBreak/>
        <w:t>Obsah</w:t>
      </w:r>
    </w:p>
    <w:p w:rsidR="009B7B05" w:rsidRDefault="009B7B05" w:rsidP="0071639A">
      <w:pPr>
        <w:tabs>
          <w:tab w:val="right" w:leader="dot" w:pos="9072"/>
        </w:tabs>
        <w:spacing w:line="240" w:lineRule="auto"/>
        <w:rPr>
          <w:lang w:val="cs-CZ"/>
        </w:rPr>
      </w:pPr>
    </w:p>
    <w:sdt>
      <w:sdtPr>
        <w:rPr>
          <w:b w:val="0"/>
          <w:noProof w:val="0"/>
        </w:rPr>
        <w:id w:val="-568599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1639A" w:rsidRDefault="0071639A" w:rsidP="0051599B">
          <w:pPr>
            <w:pStyle w:val="Obsah1"/>
            <w:tabs>
              <w:tab w:val="clear" w:pos="9360"/>
              <w:tab w:val="right" w:leader="dot" w:pos="8931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cs-CZ"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491502" w:history="1">
            <w:r w:rsidRPr="00F3757D">
              <w:rPr>
                <w:rStyle w:val="Hypertextovodkaz"/>
                <w:lang w:val="cs-CZ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F3757D">
              <w:rPr>
                <w:rStyle w:val="Hypertextovodkaz"/>
                <w:lang w:val="cs-CZ"/>
              </w:rPr>
              <w:t>Úvod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_Toc382491502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71639A" w:rsidRDefault="008909E2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3" w:history="1">
            <w:r w:rsidR="0071639A" w:rsidRPr="00F3757D">
              <w:rPr>
                <w:rStyle w:val="Hypertextovodkaz"/>
                <w:noProof/>
                <w:lang w:val="cs-CZ"/>
              </w:rPr>
              <w:t>1.1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Předmět specifikace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_Toc382491503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8909E2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4" w:history="1">
            <w:r w:rsidR="0071639A" w:rsidRPr="00F3757D">
              <w:rPr>
                <w:rStyle w:val="Hypertextovodkaz"/>
                <w:noProof/>
                <w:lang w:val="cs-CZ"/>
              </w:rPr>
              <w:t>1.2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Typografické konvence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_Toc382491504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8909E2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5" w:history="1">
            <w:r w:rsidR="0071639A" w:rsidRPr="00F3757D">
              <w:rPr>
                <w:rStyle w:val="Hypertextovodkaz"/>
                <w:noProof/>
                <w:lang w:val="cs-CZ"/>
              </w:rPr>
              <w:t>1.3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Cílové publikum, návod ke čtení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_Toc382491505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8909E2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6" w:history="1">
            <w:r w:rsidR="0071639A" w:rsidRPr="00F3757D">
              <w:rPr>
                <w:rStyle w:val="Hypertextovodkaz"/>
                <w:noProof/>
                <w:lang w:val="cs-CZ"/>
              </w:rPr>
              <w:t>1.4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Rozsah projektu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_Toc382491506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8909E2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7" w:history="1">
            <w:r w:rsidR="0071639A" w:rsidRPr="00F3757D">
              <w:rPr>
                <w:rStyle w:val="Hypertextovodkaz"/>
                <w:noProof/>
                <w:lang w:val="cs-CZ"/>
              </w:rPr>
              <w:t>1.5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Odkazy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_Toc382491507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1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8909E2" w:rsidP="0051599B">
          <w:pPr>
            <w:pStyle w:val="Obsah1"/>
            <w:tabs>
              <w:tab w:val="clear" w:pos="9360"/>
              <w:tab w:val="right" w:leader="dot" w:pos="8931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382491508" w:history="1">
            <w:r w:rsidR="0071639A" w:rsidRPr="00F3757D">
              <w:rPr>
                <w:rStyle w:val="Hypertextovodkaz"/>
                <w:lang w:val="cs-CZ"/>
              </w:rPr>
              <w:t>2.</w:t>
            </w:r>
            <w:r w:rsidR="0071639A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lang w:val="cs-CZ"/>
              </w:rPr>
              <w:t>Popis projektu</w:t>
            </w:r>
            <w:r w:rsidR="0071639A">
              <w:rPr>
                <w:webHidden/>
              </w:rPr>
              <w:tab/>
            </w:r>
            <w:r w:rsidR="0071639A">
              <w:rPr>
                <w:webHidden/>
              </w:rPr>
              <w:fldChar w:fldCharType="begin"/>
            </w:r>
            <w:r w:rsidR="0071639A">
              <w:rPr>
                <w:webHidden/>
              </w:rPr>
              <w:instrText xml:space="preserve"> PAGEREF _Toc382491508 \h </w:instrText>
            </w:r>
            <w:r w:rsidR="0071639A">
              <w:rPr>
                <w:webHidden/>
              </w:rPr>
            </w:r>
            <w:r w:rsidR="0071639A">
              <w:rPr>
                <w:webHidden/>
              </w:rPr>
              <w:fldChar w:fldCharType="separate"/>
            </w:r>
            <w:r w:rsidR="0071639A">
              <w:rPr>
                <w:webHidden/>
              </w:rPr>
              <w:t>2</w:t>
            </w:r>
            <w:r w:rsidR="0071639A">
              <w:rPr>
                <w:webHidden/>
              </w:rPr>
              <w:fldChar w:fldCharType="end"/>
            </w:r>
          </w:hyperlink>
        </w:p>
        <w:p w:rsidR="0071639A" w:rsidRDefault="008909E2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09" w:history="1">
            <w:r w:rsidR="0071639A" w:rsidRPr="00F3757D">
              <w:rPr>
                <w:rStyle w:val="Hypertextovodkaz"/>
                <w:noProof/>
                <w:lang w:val="cs-CZ"/>
              </w:rPr>
              <w:t>2.1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Obecné zadání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_Toc382491509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8909E2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0" w:history="1">
            <w:r w:rsidR="0071639A" w:rsidRPr="00F3757D">
              <w:rPr>
                <w:rStyle w:val="Hypertextovodkaz"/>
                <w:noProof/>
                <w:lang w:val="cs-CZ"/>
              </w:rPr>
              <w:t>2.2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Kontext systému a provozní prostředí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_Toc382491510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8909E2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1" w:history="1">
            <w:r w:rsidR="0071639A" w:rsidRPr="00F3757D">
              <w:rPr>
                <w:rStyle w:val="Hypertextovodkaz"/>
                <w:noProof/>
                <w:lang w:val="cs-CZ"/>
              </w:rPr>
              <w:t>2.3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Třídy uživatelů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_Toc382491511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8909E2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2" w:history="1">
            <w:r w:rsidR="0071639A" w:rsidRPr="00F3757D">
              <w:rPr>
                <w:rStyle w:val="Hypertextovodkaz"/>
                <w:noProof/>
                <w:lang w:val="cs-CZ"/>
              </w:rPr>
              <w:t>2.4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Omezení návrhu a implementace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_Toc382491512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8909E2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3" w:history="1">
            <w:r w:rsidR="0071639A" w:rsidRPr="00F3757D">
              <w:rPr>
                <w:rStyle w:val="Hypertextovodkaz"/>
                <w:noProof/>
                <w:lang w:val="cs-CZ"/>
              </w:rPr>
              <w:t>2.5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Uživatelská dokumentace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_Toc382491513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8909E2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4" w:history="1">
            <w:r w:rsidR="0071639A" w:rsidRPr="00F3757D">
              <w:rPr>
                <w:rStyle w:val="Hypertextovodkaz"/>
                <w:noProof/>
                <w:lang w:val="cs-CZ"/>
              </w:rPr>
              <w:t>2.6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Předpoklady a závislosti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_Toc382491514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2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8909E2" w:rsidP="0051599B">
          <w:pPr>
            <w:pStyle w:val="Obsah1"/>
            <w:tabs>
              <w:tab w:val="clear" w:pos="9360"/>
              <w:tab w:val="right" w:leader="dot" w:pos="8931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382491515" w:history="1">
            <w:r w:rsidR="0071639A" w:rsidRPr="00F3757D">
              <w:rPr>
                <w:rStyle w:val="Hypertextovodkaz"/>
                <w:lang w:val="cs-CZ"/>
              </w:rPr>
              <w:t>3.</w:t>
            </w:r>
            <w:r w:rsidR="0071639A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rFonts w:cs="Times"/>
                <w:lang w:val="cs-CZ"/>
              </w:rPr>
              <w:t>Iterace</w:t>
            </w:r>
            <w:r w:rsidR="0071639A" w:rsidRPr="00F3757D">
              <w:rPr>
                <w:rStyle w:val="Hypertextovodkaz"/>
                <w:lang w:val="cs-CZ"/>
              </w:rPr>
              <w:t xml:space="preserve"> projektu, úkoly a požadavky</w:t>
            </w:r>
            <w:r w:rsidR="0071639A">
              <w:rPr>
                <w:webHidden/>
              </w:rPr>
              <w:tab/>
            </w:r>
            <w:r w:rsidR="0071639A">
              <w:rPr>
                <w:webHidden/>
              </w:rPr>
              <w:fldChar w:fldCharType="begin"/>
            </w:r>
            <w:r w:rsidR="0071639A">
              <w:rPr>
                <w:webHidden/>
              </w:rPr>
              <w:instrText xml:space="preserve"> PAGEREF _Toc382491515 \h </w:instrText>
            </w:r>
            <w:r w:rsidR="0071639A">
              <w:rPr>
                <w:webHidden/>
              </w:rPr>
            </w:r>
            <w:r w:rsidR="0071639A">
              <w:rPr>
                <w:webHidden/>
              </w:rPr>
              <w:fldChar w:fldCharType="separate"/>
            </w:r>
            <w:r w:rsidR="0071639A">
              <w:rPr>
                <w:webHidden/>
              </w:rPr>
              <w:t>3</w:t>
            </w:r>
            <w:r w:rsidR="0071639A">
              <w:rPr>
                <w:webHidden/>
              </w:rPr>
              <w:fldChar w:fldCharType="end"/>
            </w:r>
          </w:hyperlink>
        </w:p>
        <w:p w:rsidR="0071639A" w:rsidRDefault="008909E2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6" w:history="1">
            <w:r w:rsidR="0071639A" w:rsidRPr="00F3757D">
              <w:rPr>
                <w:rStyle w:val="Hypertextovodkaz"/>
                <w:noProof/>
                <w:lang w:val="cs-CZ"/>
              </w:rPr>
              <w:t>3.1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Seznámit se s prostředím.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_Toc382491516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8909E2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7" w:history="1">
            <w:r w:rsidR="0071639A" w:rsidRPr="00F3757D">
              <w:rPr>
                <w:rStyle w:val="Hypertextovodkaz"/>
                <w:noProof/>
                <w:lang w:val="cs-CZ"/>
              </w:rPr>
              <w:t>3.2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Nastudovat způsoby rozpoznávání informací v EEG datech.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_Toc382491517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8909E2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8" w:history="1">
            <w:r w:rsidR="0071639A" w:rsidRPr="00F3757D">
              <w:rPr>
                <w:rStyle w:val="Hypertextovodkaz"/>
                <w:noProof/>
                <w:lang w:val="cs-CZ"/>
              </w:rPr>
              <w:t>3.3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Vyhledat informace o možných experimentech nutných k vyřešení úlohy.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_Toc382491518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8909E2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19" w:history="1">
            <w:r w:rsidR="0071639A" w:rsidRPr="00F3757D">
              <w:rPr>
                <w:rStyle w:val="Hypertextovodkaz"/>
                <w:noProof/>
                <w:lang w:val="cs-CZ"/>
              </w:rPr>
              <w:t>3.4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Provést vhodný experiment – nasnímání dat do offline podoby.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_Toc382491519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8909E2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20" w:history="1">
            <w:r w:rsidR="0071639A" w:rsidRPr="00F3757D">
              <w:rPr>
                <w:rStyle w:val="Hypertextovodkaz"/>
                <w:noProof/>
                <w:lang w:val="cs-CZ"/>
              </w:rPr>
              <w:t>3.5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Analyzování nasnímaných dat.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_Toc382491520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8909E2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21" w:history="1">
            <w:r w:rsidR="0071639A" w:rsidRPr="00F3757D">
              <w:rPr>
                <w:rStyle w:val="Hypertextovodkaz"/>
                <w:noProof/>
                <w:lang w:val="cs-CZ"/>
              </w:rPr>
              <w:t>3.6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Vývoj skriptu.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_Toc382491521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8909E2" w:rsidP="0051599B">
          <w:pPr>
            <w:pStyle w:val="Obsah2"/>
            <w:tabs>
              <w:tab w:val="clear" w:pos="9360"/>
              <w:tab w:val="left" w:pos="960"/>
              <w:tab w:val="right" w:leader="dot" w:pos="8931"/>
            </w:tabs>
            <w:rPr>
              <w:rFonts w:asciiTheme="minorHAnsi" w:eastAsiaTheme="minorEastAsia" w:hAnsiTheme="minorHAnsi" w:cstheme="minorBidi"/>
              <w:noProof/>
              <w:szCs w:val="22"/>
              <w:lang w:val="cs-CZ" w:eastAsia="cs-CZ"/>
            </w:rPr>
          </w:pPr>
          <w:hyperlink w:anchor="_Toc382491522" w:history="1">
            <w:r w:rsidR="0071639A" w:rsidRPr="00F3757D">
              <w:rPr>
                <w:rStyle w:val="Hypertextovodkaz"/>
                <w:noProof/>
                <w:lang w:val="cs-CZ"/>
              </w:rPr>
              <w:t>3.7</w:t>
            </w:r>
            <w:r w:rsidR="0071639A">
              <w:rPr>
                <w:rFonts w:asciiTheme="minorHAnsi" w:eastAsiaTheme="minorEastAsia" w:hAnsiTheme="minorHAnsi" w:cstheme="minorBidi"/>
                <w:noProof/>
                <w:szCs w:val="22"/>
                <w:lang w:val="cs-CZ" w:eastAsia="cs-CZ"/>
              </w:rPr>
              <w:tab/>
            </w:r>
            <w:r w:rsidR="0071639A" w:rsidRPr="00F3757D">
              <w:rPr>
                <w:rStyle w:val="Hypertextovodkaz"/>
                <w:noProof/>
                <w:lang w:val="cs-CZ"/>
              </w:rPr>
              <w:t>Testování v reálném čase.</w:t>
            </w:r>
            <w:r w:rsidR="0071639A">
              <w:rPr>
                <w:noProof/>
                <w:webHidden/>
              </w:rPr>
              <w:tab/>
            </w:r>
            <w:r w:rsidR="0071639A">
              <w:rPr>
                <w:noProof/>
                <w:webHidden/>
              </w:rPr>
              <w:fldChar w:fldCharType="begin"/>
            </w:r>
            <w:r w:rsidR="0071639A">
              <w:rPr>
                <w:noProof/>
                <w:webHidden/>
              </w:rPr>
              <w:instrText xml:space="preserve"> PAGEREF _Toc382491522 \h </w:instrText>
            </w:r>
            <w:r w:rsidR="0071639A">
              <w:rPr>
                <w:noProof/>
                <w:webHidden/>
              </w:rPr>
            </w:r>
            <w:r w:rsidR="0071639A">
              <w:rPr>
                <w:noProof/>
                <w:webHidden/>
              </w:rPr>
              <w:fldChar w:fldCharType="separate"/>
            </w:r>
            <w:r w:rsidR="0071639A">
              <w:rPr>
                <w:noProof/>
                <w:webHidden/>
              </w:rPr>
              <w:t>3</w:t>
            </w:r>
            <w:r w:rsidR="0071639A">
              <w:rPr>
                <w:noProof/>
                <w:webHidden/>
              </w:rPr>
              <w:fldChar w:fldCharType="end"/>
            </w:r>
          </w:hyperlink>
        </w:p>
        <w:p w:rsidR="0071639A" w:rsidRDefault="0071639A" w:rsidP="0051599B">
          <w:pPr>
            <w:tabs>
              <w:tab w:val="right" w:leader="dot" w:pos="8931"/>
            </w:tabs>
          </w:pPr>
          <w:r>
            <w:rPr>
              <w:b/>
              <w:bCs/>
            </w:rPr>
            <w:fldChar w:fldCharType="end"/>
          </w:r>
        </w:p>
      </w:sdtContent>
    </w:sdt>
    <w:p w:rsidR="0071639A" w:rsidRPr="00310FBC" w:rsidRDefault="0071639A" w:rsidP="0071639A">
      <w:pPr>
        <w:tabs>
          <w:tab w:val="right" w:leader="dot" w:pos="9072"/>
        </w:tabs>
        <w:spacing w:line="240" w:lineRule="auto"/>
        <w:rPr>
          <w:lang w:val="cs-CZ"/>
        </w:rPr>
      </w:pPr>
    </w:p>
    <w:p w:rsidR="00E30444" w:rsidRPr="00310FBC" w:rsidRDefault="00E30444">
      <w:pPr>
        <w:rPr>
          <w:lang w:val="cs-CZ"/>
        </w:rPr>
      </w:pPr>
    </w:p>
    <w:p w:rsidR="00E30444" w:rsidRPr="00310FBC" w:rsidRDefault="00E30444">
      <w:pPr>
        <w:rPr>
          <w:lang w:val="cs-CZ"/>
        </w:rPr>
        <w:sectPr w:rsidR="00E30444" w:rsidRPr="00310FBC" w:rsidSect="0071639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708" w:footer="708" w:gutter="0"/>
          <w:pgNumType w:fmt="lowerRoman"/>
          <w:cols w:space="708"/>
          <w:docGrid w:linePitch="326"/>
        </w:sectPr>
      </w:pPr>
      <w:bookmarkStart w:id="7" w:name="_GoBack"/>
      <w:bookmarkEnd w:id="7"/>
    </w:p>
    <w:p w:rsidR="00E30444" w:rsidRPr="00310FBC" w:rsidRDefault="00B95DB6">
      <w:pPr>
        <w:pStyle w:val="Nadpis1"/>
        <w:rPr>
          <w:lang w:val="cs-CZ"/>
        </w:rPr>
      </w:pPr>
      <w:bookmarkStart w:id="8" w:name="_Toc382491438"/>
      <w:bookmarkStart w:id="9" w:name="_Toc382491502"/>
      <w:r w:rsidRPr="00310FBC">
        <w:rPr>
          <w:lang w:val="cs-CZ"/>
        </w:rPr>
        <w:lastRenderedPageBreak/>
        <w:t>Úvod</w:t>
      </w:r>
      <w:bookmarkEnd w:id="8"/>
      <w:bookmarkEnd w:id="9"/>
    </w:p>
    <w:p w:rsidR="00E30444" w:rsidRPr="00310FBC" w:rsidRDefault="00B95DB6">
      <w:pPr>
        <w:pStyle w:val="Nadpis2"/>
        <w:rPr>
          <w:lang w:val="cs-CZ"/>
        </w:rPr>
      </w:pPr>
      <w:bookmarkStart w:id="10" w:name="_Toc382491439"/>
      <w:bookmarkStart w:id="11" w:name="_Toc382491503"/>
      <w:r w:rsidRPr="00310FBC">
        <w:rPr>
          <w:lang w:val="cs-CZ"/>
        </w:rPr>
        <w:t>Předmět specifikace</w:t>
      </w:r>
      <w:bookmarkEnd w:id="10"/>
      <w:bookmarkEnd w:id="11"/>
    </w:p>
    <w:p w:rsidR="00561D44" w:rsidRPr="00310FBC" w:rsidRDefault="00561D44" w:rsidP="00561D44">
      <w:pPr>
        <w:rPr>
          <w:lang w:val="cs-CZ"/>
        </w:rPr>
      </w:pPr>
      <w:r w:rsidRPr="00310FBC">
        <w:rPr>
          <w:lang w:val="cs-CZ"/>
        </w:rPr>
        <w:t xml:space="preserve">Specifikace se zabývá požadavky k vyřešení zadané úlohy. </w:t>
      </w:r>
    </w:p>
    <w:p w:rsidR="00E30444" w:rsidRPr="00310FBC" w:rsidDel="0071639A" w:rsidRDefault="00B95DB6">
      <w:pPr>
        <w:pStyle w:val="template"/>
        <w:rPr>
          <w:del w:id="12" w:author="Autor"/>
          <w:color w:val="0000FF"/>
          <w:lang w:val="cs-CZ"/>
        </w:rPr>
      </w:pPr>
      <w:del w:id="13" w:author="Autor">
        <w:r w:rsidRPr="00310FBC" w:rsidDel="0071639A">
          <w:rPr>
            <w:color w:val="0000FF"/>
            <w:lang w:val="cs-CZ"/>
          </w:rPr>
          <w:delText>Popište softwarový produkt, jehož požadavky se tato specifikace zabývá. Uveďte číslo verze. Pokud se specifikace týká jen části systému, tuto část zřetelně vymezte.</w:delText>
        </w:r>
      </w:del>
    </w:p>
    <w:p w:rsidR="00E30444" w:rsidRPr="00310FBC" w:rsidRDefault="00C71792">
      <w:pPr>
        <w:pStyle w:val="Nadpis2"/>
        <w:rPr>
          <w:lang w:val="cs-CZ"/>
        </w:rPr>
      </w:pPr>
      <w:bookmarkStart w:id="14" w:name="_Toc382491440"/>
      <w:bookmarkStart w:id="15" w:name="_Toc382491504"/>
      <w:r w:rsidRPr="00310FBC">
        <w:rPr>
          <w:lang w:val="cs-CZ"/>
        </w:rPr>
        <w:t>Typografické konvence</w:t>
      </w:r>
      <w:bookmarkEnd w:id="14"/>
      <w:bookmarkEnd w:id="15"/>
    </w:p>
    <w:p w:rsidR="00561D44" w:rsidRPr="00310FBC" w:rsidRDefault="00561D44" w:rsidP="00561D44">
      <w:pPr>
        <w:rPr>
          <w:lang w:val="cs-CZ"/>
        </w:rPr>
      </w:pPr>
      <w:r w:rsidRPr="00310FBC">
        <w:rPr>
          <w:lang w:val="cs-CZ"/>
        </w:rPr>
        <w:t xml:space="preserve">Důležité </w:t>
      </w:r>
      <w:r w:rsidR="006E708F" w:rsidRPr="00310FBC">
        <w:rPr>
          <w:lang w:val="cs-CZ"/>
        </w:rPr>
        <w:t xml:space="preserve">části budou zvýrazněné vlastním podnadpisem. Takový bod by měl následovat popis. V případě úprav dokumentu a nalezení rozporu je vhodné tyto části označit červeným písmem. Důležité části v popisu </w:t>
      </w:r>
      <w:r w:rsidR="00006E13">
        <w:rPr>
          <w:lang w:val="cs-CZ"/>
        </w:rPr>
        <w:t>lze zvýraznit tučně.</w:t>
      </w:r>
    </w:p>
    <w:p w:rsidR="00E30444" w:rsidRPr="00310FBC" w:rsidDel="0071639A" w:rsidRDefault="00C71792">
      <w:pPr>
        <w:pStyle w:val="template"/>
        <w:rPr>
          <w:del w:id="16" w:author="Autor"/>
          <w:color w:val="0000FF"/>
          <w:lang w:val="cs-CZ"/>
        </w:rPr>
      </w:pPr>
      <w:del w:id="17" w:author="Autor">
        <w:r w:rsidRPr="00310FBC" w:rsidDel="0071639A">
          <w:rPr>
            <w:color w:val="0000FF"/>
            <w:lang w:val="cs-CZ"/>
          </w:rPr>
          <w:delText>Popište textové styly, způsob vyznačování nebo důležitější notace. Uveďte například, jestli se priorita obecných požadavků vztahuje i na všechny odvozené podrobné požadavky, nebo jestli má mít každý funkční požadavek svou vlastní prioritu.</w:delText>
        </w:r>
      </w:del>
    </w:p>
    <w:p w:rsidR="00E30444" w:rsidRPr="00310FBC" w:rsidRDefault="00C71792">
      <w:pPr>
        <w:pStyle w:val="Nadpis2"/>
        <w:rPr>
          <w:lang w:val="cs-CZ"/>
        </w:rPr>
      </w:pPr>
      <w:bookmarkStart w:id="18" w:name="_Toc382491441"/>
      <w:bookmarkStart w:id="19" w:name="_Toc382491505"/>
      <w:r w:rsidRPr="00310FBC">
        <w:rPr>
          <w:lang w:val="cs-CZ"/>
        </w:rPr>
        <w:t>Cílové publikum, návod ke čtení</w:t>
      </w:r>
      <w:bookmarkEnd w:id="18"/>
      <w:bookmarkEnd w:id="19"/>
    </w:p>
    <w:p w:rsidR="00561D44" w:rsidRPr="00310FBC" w:rsidRDefault="00561D44" w:rsidP="00561D44">
      <w:pPr>
        <w:rPr>
          <w:lang w:val="cs-CZ"/>
        </w:rPr>
      </w:pPr>
      <w:r w:rsidRPr="00310FBC">
        <w:rPr>
          <w:lang w:val="cs-CZ"/>
        </w:rPr>
        <w:t>Specifikace je určena zejména pro členy týmu.</w:t>
      </w:r>
    </w:p>
    <w:p w:rsidR="00C71792" w:rsidRPr="00310FBC" w:rsidDel="0071639A" w:rsidRDefault="00C71792">
      <w:pPr>
        <w:pStyle w:val="template"/>
        <w:rPr>
          <w:del w:id="20" w:author="Autor"/>
          <w:color w:val="0000FF"/>
          <w:lang w:val="cs-CZ"/>
        </w:rPr>
      </w:pPr>
      <w:del w:id="21" w:author="Autor">
        <w:r w:rsidRPr="00310FBC" w:rsidDel="0071639A">
          <w:rPr>
            <w:color w:val="0000FF"/>
            <w:lang w:val="cs-CZ"/>
          </w:rPr>
          <w:delText>Uveďte seznam čtenářů, pro které je specifikace určena. Popište rozdělení zbytku specifikace.</w:delText>
        </w:r>
      </w:del>
    </w:p>
    <w:p w:rsidR="00E30444" w:rsidRPr="00310FBC" w:rsidRDefault="00C71792">
      <w:pPr>
        <w:pStyle w:val="Nadpis2"/>
        <w:rPr>
          <w:lang w:val="cs-CZ"/>
        </w:rPr>
      </w:pPr>
      <w:bookmarkStart w:id="22" w:name="_Toc382491442"/>
      <w:bookmarkStart w:id="23" w:name="_Toc382491506"/>
      <w:r w:rsidRPr="00310FBC">
        <w:rPr>
          <w:lang w:val="cs-CZ"/>
        </w:rPr>
        <w:t>Rozsah projektu</w:t>
      </w:r>
      <w:bookmarkEnd w:id="22"/>
      <w:bookmarkEnd w:id="23"/>
    </w:p>
    <w:p w:rsidR="00561D44" w:rsidRPr="00310FBC" w:rsidRDefault="00561D44" w:rsidP="00561D44">
      <w:pPr>
        <w:rPr>
          <w:lang w:val="cs-CZ"/>
        </w:rPr>
      </w:pPr>
      <w:r w:rsidRPr="00310FBC">
        <w:rPr>
          <w:lang w:val="cs-CZ"/>
        </w:rPr>
        <w:t xml:space="preserve">Cílem je prozkoumat oblast spojení EEG snímače </w:t>
      </w:r>
      <w:proofErr w:type="spellStart"/>
      <w:r w:rsidRPr="00310FBC">
        <w:rPr>
          <w:lang w:val="cs-CZ"/>
        </w:rPr>
        <w:t>Mindwave</w:t>
      </w:r>
      <w:proofErr w:type="spellEnd"/>
      <w:r w:rsidRPr="00310FBC">
        <w:rPr>
          <w:lang w:val="cs-CZ"/>
        </w:rPr>
        <w:t xml:space="preserve"> a </w:t>
      </w:r>
      <w:proofErr w:type="spellStart"/>
      <w:r w:rsidRPr="00310FBC">
        <w:rPr>
          <w:lang w:val="cs-CZ"/>
        </w:rPr>
        <w:t>toolboxu</w:t>
      </w:r>
      <w:proofErr w:type="spellEnd"/>
      <w:r w:rsidRPr="00310FBC">
        <w:rPr>
          <w:lang w:val="cs-CZ"/>
        </w:rPr>
        <w:t xml:space="preserve"> </w:t>
      </w:r>
      <w:proofErr w:type="spellStart"/>
      <w:r w:rsidRPr="00310FBC">
        <w:rPr>
          <w:lang w:val="cs-CZ"/>
        </w:rPr>
        <w:t>BCILab</w:t>
      </w:r>
      <w:proofErr w:type="spellEnd"/>
      <w:r w:rsidRPr="00310FBC">
        <w:rPr>
          <w:lang w:val="cs-CZ"/>
        </w:rPr>
        <w:t>. Výstupem má být jednoduch</w:t>
      </w:r>
      <w:r w:rsidR="00C236D4" w:rsidRPr="00310FBC">
        <w:rPr>
          <w:lang w:val="cs-CZ"/>
        </w:rPr>
        <w:t>ý ukázkový skript, případně daty podložený závěr, že je toto spojení nevhodné. Výsledky mohou sloužit dalším studentům pro pokračování v této oblasti.</w:t>
      </w:r>
    </w:p>
    <w:p w:rsidR="00E30444" w:rsidRPr="00310FBC" w:rsidDel="0071639A" w:rsidRDefault="00C71792">
      <w:pPr>
        <w:pStyle w:val="template"/>
        <w:rPr>
          <w:del w:id="24" w:author="Autor"/>
          <w:color w:val="0000FF"/>
          <w:lang w:val="cs-CZ"/>
        </w:rPr>
      </w:pPr>
      <w:del w:id="25" w:author="Autor">
        <w:r w:rsidRPr="00310FBC" w:rsidDel="0071639A">
          <w:rPr>
            <w:color w:val="0000FF"/>
            <w:lang w:val="cs-CZ"/>
          </w:rPr>
          <w:delText xml:space="preserve">Stručně popište specifikovaný software a jeho účel. Popište vztah systému k firemním cílům, podnikatelským </w:delText>
        </w:r>
        <w:r w:rsidR="001D013D" w:rsidRPr="00310FBC" w:rsidDel="0071639A">
          <w:rPr>
            <w:color w:val="0000FF"/>
            <w:lang w:val="cs-CZ"/>
          </w:rPr>
          <w:delText>strategiím</w:delText>
        </w:r>
        <w:r w:rsidRPr="00310FBC" w:rsidDel="0071639A">
          <w:rPr>
            <w:color w:val="0000FF"/>
            <w:lang w:val="cs-CZ"/>
          </w:rPr>
          <w:delText>.</w:delText>
        </w:r>
        <w:r w:rsidR="001D013D" w:rsidRPr="00310FBC" w:rsidDel="0071639A">
          <w:rPr>
            <w:color w:val="0000FF"/>
            <w:lang w:val="cs-CZ"/>
          </w:rPr>
          <w:delText xml:space="preserve"> Jestliže máte vizi a rozsah projektu popsané jiným dokumentem, pouze se na něj odkažte. Pokud se jedná o specifikaci další verze inkrementálně vyvíjeného systému, popište také konkrétní rozsah této verze (podmnožiny dlouhodobé strategické vize dokumentu).</w:delText>
        </w:r>
      </w:del>
    </w:p>
    <w:p w:rsidR="00E30444" w:rsidRPr="00310FBC" w:rsidRDefault="001D013D">
      <w:pPr>
        <w:pStyle w:val="Nadpis2"/>
        <w:rPr>
          <w:lang w:val="cs-CZ"/>
        </w:rPr>
      </w:pPr>
      <w:bookmarkStart w:id="26" w:name="_Toc382491443"/>
      <w:bookmarkStart w:id="27" w:name="_Toc382491507"/>
      <w:r w:rsidRPr="00310FBC">
        <w:rPr>
          <w:lang w:val="cs-CZ"/>
        </w:rPr>
        <w:t>Odkazy</w:t>
      </w:r>
      <w:bookmarkEnd w:id="26"/>
      <w:bookmarkEnd w:id="27"/>
    </w:p>
    <w:p w:rsidR="000925CF" w:rsidRPr="00310FBC" w:rsidRDefault="000925CF" w:rsidP="000925CF">
      <w:pPr>
        <w:rPr>
          <w:lang w:val="cs-CZ"/>
        </w:rPr>
      </w:pPr>
    </w:p>
    <w:p w:rsidR="009B7B05" w:rsidRPr="00310FBC" w:rsidRDefault="001D013D" w:rsidP="001D013D">
      <w:pPr>
        <w:pStyle w:val="Zkladntext"/>
        <w:spacing w:after="0"/>
        <w:jc w:val="both"/>
        <w:rPr>
          <w:rFonts w:ascii="Arial" w:hAnsi="Arial" w:cs="Arial"/>
          <w:i/>
          <w:color w:val="0000FF"/>
          <w:sz w:val="22"/>
          <w:szCs w:val="22"/>
        </w:rPr>
      </w:pPr>
      <w:bookmarkStart w:id="28" w:name="_Toc439994673"/>
      <w:bookmarkStart w:id="29" w:name="_Toc26969061"/>
      <w:del w:id="30" w:author="Autor">
        <w:r w:rsidRPr="00310FBC" w:rsidDel="0071639A">
          <w:rPr>
            <w:rFonts w:ascii="Arial" w:hAnsi="Arial" w:cs="Arial"/>
            <w:i/>
            <w:color w:val="0000FF"/>
            <w:sz w:val="22"/>
            <w:szCs w:val="22"/>
          </w:rPr>
          <w:delText>Zde uveďte úplný seznam dokumentů citovaných nebo odkazovaných v tomto DSP. Anotace všech dokumentů by měla být ve standardním formátu. Jedna možnost: Autoři (pokud jsou v dokumentu uvedeni), název, datum vydání a vydavatel. Pokud to není zřejmé, je třeba také uvést, odkud lze dokument získat (nejlépe URL). Pokud je odkazů velké množství, lze je uvést v příloze.</w:delText>
        </w:r>
      </w:del>
      <w:r w:rsidR="00D231A0" w:rsidRPr="00310FBC">
        <w:rPr>
          <w:rFonts w:ascii="Arial" w:hAnsi="Arial" w:cs="Arial"/>
          <w:i/>
          <w:color w:val="0000FF"/>
          <w:sz w:val="22"/>
          <w:szCs w:val="22"/>
        </w:rPr>
        <w:br w:type="page"/>
      </w:r>
    </w:p>
    <w:p w:rsidR="00E30444" w:rsidRPr="00310FBC" w:rsidRDefault="00D231A0" w:rsidP="009B7B05">
      <w:pPr>
        <w:pStyle w:val="Nadpis1"/>
        <w:rPr>
          <w:lang w:val="cs-CZ"/>
        </w:rPr>
      </w:pPr>
      <w:bookmarkStart w:id="31" w:name="_Toc382491444"/>
      <w:bookmarkStart w:id="32" w:name="_Toc382491508"/>
      <w:bookmarkEnd w:id="28"/>
      <w:bookmarkEnd w:id="29"/>
      <w:r w:rsidRPr="00310FBC">
        <w:rPr>
          <w:lang w:val="cs-CZ"/>
        </w:rPr>
        <w:lastRenderedPageBreak/>
        <w:t>Popis projektu</w:t>
      </w:r>
      <w:bookmarkEnd w:id="31"/>
      <w:bookmarkEnd w:id="32"/>
    </w:p>
    <w:p w:rsidR="000925CF" w:rsidRPr="00310FBC" w:rsidRDefault="000925CF">
      <w:pPr>
        <w:pStyle w:val="Nadpis2"/>
        <w:rPr>
          <w:lang w:val="cs-CZ"/>
        </w:rPr>
      </w:pPr>
      <w:bookmarkStart w:id="33" w:name="_Toc382491445"/>
      <w:bookmarkStart w:id="34" w:name="_Toc382491509"/>
      <w:r w:rsidRPr="00310FBC">
        <w:rPr>
          <w:lang w:val="cs-CZ"/>
        </w:rPr>
        <w:t>Obecné zadání</w:t>
      </w:r>
      <w:bookmarkEnd w:id="33"/>
      <w:bookmarkEnd w:id="34"/>
    </w:p>
    <w:p w:rsidR="00006E13" w:rsidRDefault="000925CF" w:rsidP="00006E13">
      <w:pPr>
        <w:spacing w:after="80"/>
        <w:rPr>
          <w:lang w:val="cs-CZ"/>
        </w:rPr>
      </w:pPr>
      <w:r w:rsidRPr="00310FBC">
        <w:rPr>
          <w:lang w:val="cs-CZ"/>
        </w:rPr>
        <w:t>„Pro</w:t>
      </w:r>
      <w:r w:rsidR="00310FBC">
        <w:rPr>
          <w:lang w:val="cs-CZ"/>
        </w:rPr>
        <w:t xml:space="preserve">studovat možnost  spojení  EEG </w:t>
      </w:r>
      <w:r w:rsidRPr="00310FBC">
        <w:rPr>
          <w:lang w:val="cs-CZ"/>
        </w:rPr>
        <w:t>sníma</w:t>
      </w:r>
      <w:r w:rsidR="00310FBC">
        <w:rPr>
          <w:lang w:val="cs-CZ"/>
        </w:rPr>
        <w:t xml:space="preserve">če </w:t>
      </w:r>
      <w:proofErr w:type="spellStart"/>
      <w:r w:rsidR="00310FBC">
        <w:rPr>
          <w:lang w:val="cs-CZ"/>
        </w:rPr>
        <w:t>Mindwave</w:t>
      </w:r>
      <w:proofErr w:type="spellEnd"/>
      <w:r w:rsidR="00310FBC">
        <w:rPr>
          <w:lang w:val="cs-CZ"/>
        </w:rPr>
        <w:t xml:space="preserve">  s systémem </w:t>
      </w:r>
      <w:proofErr w:type="spellStart"/>
      <w:r w:rsidR="00310FBC">
        <w:rPr>
          <w:lang w:val="cs-CZ"/>
        </w:rPr>
        <w:t>Matlab</w:t>
      </w:r>
      <w:proofErr w:type="spellEnd"/>
      <w:r w:rsidR="00310FBC">
        <w:rPr>
          <w:lang w:val="cs-CZ"/>
        </w:rPr>
        <w:t xml:space="preserve"> a </w:t>
      </w:r>
      <w:proofErr w:type="spellStart"/>
      <w:r w:rsidR="00310FBC">
        <w:rPr>
          <w:lang w:val="cs-CZ"/>
        </w:rPr>
        <w:t>toolboxem</w:t>
      </w:r>
      <w:proofErr w:type="spellEnd"/>
      <w:r w:rsidR="00310FBC">
        <w:rPr>
          <w:lang w:val="cs-CZ"/>
        </w:rPr>
        <w:t xml:space="preserve"> </w:t>
      </w:r>
      <w:proofErr w:type="spellStart"/>
      <w:r w:rsidRPr="00310FBC">
        <w:rPr>
          <w:lang w:val="cs-CZ"/>
        </w:rPr>
        <w:t>BCILab</w:t>
      </w:r>
      <w:proofErr w:type="spellEnd"/>
      <w:r w:rsidRPr="00310FBC">
        <w:rPr>
          <w:lang w:val="cs-CZ"/>
        </w:rPr>
        <w:t xml:space="preserve"> a vytvoření jednoduchého BCI (ovládání pozice kurzoru, zapínání a vypínání knoflíků apod.).“ </w:t>
      </w:r>
    </w:p>
    <w:p w:rsidR="000925CF" w:rsidRPr="00310FBC" w:rsidRDefault="000925CF" w:rsidP="00006E13">
      <w:pPr>
        <w:jc w:val="right"/>
        <w:rPr>
          <w:lang w:val="cs-CZ"/>
        </w:rPr>
      </w:pPr>
      <w:r w:rsidRPr="00310FBC">
        <w:rPr>
          <w:lang w:val="cs-CZ"/>
        </w:rPr>
        <w:t>(</w:t>
      </w:r>
      <w:r w:rsidR="00D231A0" w:rsidRPr="00310FBC">
        <w:rPr>
          <w:lang w:val="cs-CZ"/>
        </w:rPr>
        <w:t>cit.</w:t>
      </w:r>
      <w:r w:rsidRPr="00310FBC">
        <w:rPr>
          <w:lang w:val="cs-CZ"/>
        </w:rPr>
        <w:t xml:space="preserve"> </w:t>
      </w:r>
      <w:proofErr w:type="gramStart"/>
      <w:r w:rsidRPr="00310FBC">
        <w:rPr>
          <w:lang w:val="cs-CZ"/>
        </w:rPr>
        <w:t>dokument</w:t>
      </w:r>
      <w:proofErr w:type="gramEnd"/>
      <w:r w:rsidRPr="00310FBC">
        <w:rPr>
          <w:lang w:val="cs-CZ"/>
        </w:rPr>
        <w:t xml:space="preserve"> </w:t>
      </w:r>
      <w:r w:rsidR="00310FBC">
        <w:rPr>
          <w:lang w:val="cs-CZ"/>
        </w:rPr>
        <w:t>KIV/ZSWI –</w:t>
      </w:r>
      <w:r w:rsidR="00310FBC">
        <w:rPr>
          <w:lang w:val="cs-CZ"/>
        </w:rPr>
        <w:softHyphen/>
      </w:r>
      <w:r w:rsidRPr="00310FBC">
        <w:rPr>
          <w:lang w:val="cs-CZ"/>
        </w:rPr>
        <w:t xml:space="preserve"> Zadání projektů, 2014, autor zadání: Pavel </w:t>
      </w:r>
      <w:proofErr w:type="spellStart"/>
      <w:r w:rsidRPr="00310FBC">
        <w:rPr>
          <w:lang w:val="cs-CZ"/>
        </w:rPr>
        <w:t>Mautner</w:t>
      </w:r>
      <w:proofErr w:type="spellEnd"/>
      <w:r w:rsidRPr="00310FBC">
        <w:rPr>
          <w:lang w:val="cs-CZ"/>
        </w:rPr>
        <w:t>)</w:t>
      </w:r>
    </w:p>
    <w:p w:rsidR="00E30444" w:rsidRPr="00310FBC" w:rsidRDefault="001D013D">
      <w:pPr>
        <w:pStyle w:val="Nadpis2"/>
        <w:rPr>
          <w:lang w:val="cs-CZ"/>
        </w:rPr>
      </w:pPr>
      <w:bookmarkStart w:id="35" w:name="_Toc382491446"/>
      <w:bookmarkStart w:id="36" w:name="_Toc382491510"/>
      <w:r w:rsidRPr="00310FBC">
        <w:rPr>
          <w:lang w:val="cs-CZ"/>
        </w:rPr>
        <w:t>Kontext systému</w:t>
      </w:r>
      <w:r w:rsidR="00C236D4" w:rsidRPr="00310FBC">
        <w:rPr>
          <w:lang w:val="cs-CZ"/>
        </w:rPr>
        <w:t xml:space="preserve"> a provozní prostředí</w:t>
      </w:r>
      <w:bookmarkEnd w:id="35"/>
      <w:bookmarkEnd w:id="36"/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 xml:space="preserve">Vývoj i následné používání bude probíhat v software </w:t>
      </w:r>
      <w:proofErr w:type="spellStart"/>
      <w:r w:rsidRPr="00310FBC">
        <w:rPr>
          <w:lang w:val="cs-CZ"/>
        </w:rPr>
        <w:t>Matlab</w:t>
      </w:r>
      <w:proofErr w:type="spellEnd"/>
      <w:r w:rsidRPr="00310FBC">
        <w:rPr>
          <w:lang w:val="cs-CZ"/>
        </w:rPr>
        <w:t xml:space="preserve"> s existujícím </w:t>
      </w:r>
      <w:proofErr w:type="spellStart"/>
      <w:r w:rsidRPr="00310FBC">
        <w:rPr>
          <w:lang w:val="cs-CZ"/>
        </w:rPr>
        <w:t>toolboxem</w:t>
      </w:r>
      <w:proofErr w:type="spellEnd"/>
      <w:r w:rsidRPr="00310FBC">
        <w:rPr>
          <w:lang w:val="cs-CZ"/>
        </w:rPr>
        <w:t xml:space="preserve"> </w:t>
      </w:r>
      <w:proofErr w:type="spellStart"/>
      <w:r w:rsidRPr="00310FBC">
        <w:rPr>
          <w:lang w:val="cs-CZ"/>
        </w:rPr>
        <w:t>BCILab</w:t>
      </w:r>
      <w:proofErr w:type="spellEnd"/>
      <w:r w:rsidRPr="00310FBC">
        <w:rPr>
          <w:lang w:val="cs-CZ"/>
        </w:rPr>
        <w:t>.</w:t>
      </w:r>
      <w:r w:rsidR="000925CF" w:rsidRPr="00310FBC">
        <w:rPr>
          <w:lang w:val="cs-CZ"/>
        </w:rPr>
        <w:t xml:space="preserve"> Výstupem bude skript spustitelný v tomto prostředí.</w:t>
      </w:r>
    </w:p>
    <w:p w:rsidR="00E30444" w:rsidRPr="00310FBC" w:rsidDel="0071639A" w:rsidRDefault="001D013D">
      <w:pPr>
        <w:pStyle w:val="template"/>
        <w:rPr>
          <w:del w:id="37" w:author="Autor"/>
          <w:color w:val="0000FF"/>
          <w:lang w:val="cs-CZ"/>
        </w:rPr>
      </w:pPr>
      <w:del w:id="38" w:author="Autor">
        <w:r w:rsidRPr="00310FBC" w:rsidDel="0071639A">
          <w:rPr>
            <w:color w:val="0000FF"/>
            <w:lang w:val="cs-CZ"/>
          </w:rPr>
          <w:delText xml:space="preserve">Popište původ systému a jeho kontext.  Například jestli jde o dalšího člena rodiny produktů, náhradu existující aplikace, či úplně nový produkt. </w:delText>
        </w:r>
        <w:r w:rsidR="00B95ED3" w:rsidRPr="00310FBC" w:rsidDel="0071639A">
          <w:rPr>
            <w:color w:val="0000FF"/>
            <w:lang w:val="cs-CZ"/>
          </w:rPr>
          <w:delText>Pokud specifikace popisuje komponentu většího systému, jak tato komponenta do celkového systému zapadá. Nakreslete jednoduchý diagram znárodňující hlavní komponenty systému, vztahy mezi podsystémy a externí rozhraní.</w:delText>
        </w:r>
      </w:del>
    </w:p>
    <w:p w:rsidR="00E30444" w:rsidRPr="00310FBC" w:rsidRDefault="00EA54BE">
      <w:pPr>
        <w:pStyle w:val="Nadpis2"/>
        <w:rPr>
          <w:lang w:val="cs-CZ"/>
        </w:rPr>
      </w:pPr>
      <w:bookmarkStart w:id="39" w:name="_Toc382491447"/>
      <w:bookmarkStart w:id="40" w:name="_Toc382491511"/>
      <w:r w:rsidRPr="00310FBC">
        <w:rPr>
          <w:lang w:val="cs-CZ"/>
        </w:rPr>
        <w:t>Třídy uživatelů</w:t>
      </w:r>
      <w:bookmarkEnd w:id="39"/>
      <w:bookmarkEnd w:id="40"/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>Předpokládá se využití dalších studentů v různých aplikacích. Naše výstupy nebudou sloužit jako samostatně využitelná aplikace.</w:t>
      </w:r>
    </w:p>
    <w:p w:rsidR="00E30444" w:rsidRPr="00310FBC" w:rsidDel="0071639A" w:rsidRDefault="00EA54BE">
      <w:pPr>
        <w:pStyle w:val="template"/>
        <w:rPr>
          <w:del w:id="41" w:author="Autor"/>
          <w:color w:val="0000FF"/>
          <w:lang w:val="cs-CZ"/>
        </w:rPr>
      </w:pPr>
      <w:del w:id="42" w:author="Autor">
        <w:r w:rsidRPr="00310FBC" w:rsidDel="0071639A">
          <w:rPr>
            <w:color w:val="0000FF"/>
            <w:lang w:val="cs-CZ"/>
          </w:rPr>
          <w:delText>Popište třídy uživatelů, které budou produkt používat, a jejich hlavní vlastnosti.</w:delText>
        </w:r>
      </w:del>
    </w:p>
    <w:p w:rsidR="00E30444" w:rsidRPr="00310FBC" w:rsidRDefault="00EA54BE">
      <w:pPr>
        <w:pStyle w:val="Nadpis2"/>
        <w:rPr>
          <w:lang w:val="cs-CZ"/>
        </w:rPr>
      </w:pPr>
      <w:bookmarkStart w:id="43" w:name="_Toc382491448"/>
      <w:bookmarkStart w:id="44" w:name="_Toc382491512"/>
      <w:r w:rsidRPr="00310FBC">
        <w:rPr>
          <w:lang w:val="cs-CZ"/>
        </w:rPr>
        <w:t>Omezení návrhu a implementace</w:t>
      </w:r>
      <w:bookmarkEnd w:id="43"/>
      <w:bookmarkEnd w:id="44"/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 xml:space="preserve">Jsme omezeni skriptovacím prostředím </w:t>
      </w:r>
      <w:proofErr w:type="spellStart"/>
      <w:r w:rsidRPr="00310FBC">
        <w:rPr>
          <w:lang w:val="cs-CZ"/>
        </w:rPr>
        <w:t>Matlab</w:t>
      </w:r>
      <w:proofErr w:type="spellEnd"/>
      <w:r w:rsidRPr="00310FBC">
        <w:rPr>
          <w:lang w:val="cs-CZ"/>
        </w:rPr>
        <w:t xml:space="preserve">, se kterým se musíme též podrobně seznámit. </w:t>
      </w:r>
      <w:r w:rsidR="00D231A0" w:rsidRPr="00310FBC">
        <w:rPr>
          <w:lang w:val="cs-CZ"/>
        </w:rPr>
        <w:t>Analyzování samotných dat může probíhat libovolným způsobem.</w:t>
      </w:r>
    </w:p>
    <w:p w:rsidR="00E30444" w:rsidRPr="00310FBC" w:rsidDel="0071639A" w:rsidRDefault="00EA54BE">
      <w:pPr>
        <w:pStyle w:val="template"/>
        <w:rPr>
          <w:del w:id="45" w:author="Autor"/>
          <w:color w:val="0000FF"/>
          <w:lang w:val="cs-CZ"/>
        </w:rPr>
      </w:pPr>
      <w:del w:id="46" w:author="Autor">
        <w:r w:rsidRPr="00310FBC" w:rsidDel="0071639A">
          <w:rPr>
            <w:color w:val="0000FF"/>
            <w:lang w:val="cs-CZ"/>
          </w:rPr>
          <w:delText>Popište libovolné faktory, které omezují možnosti vývojářů, a důvody těchto omezení (konkrétní technologie, programovací jazyky, typy webových prohlížečů, formáty pro výměnu dat apod.)</w:delText>
        </w:r>
      </w:del>
    </w:p>
    <w:p w:rsidR="00E30444" w:rsidRPr="00310FBC" w:rsidRDefault="00EA54BE">
      <w:pPr>
        <w:pStyle w:val="Nadpis2"/>
        <w:rPr>
          <w:lang w:val="cs-CZ"/>
        </w:rPr>
      </w:pPr>
      <w:bookmarkStart w:id="47" w:name="_Toc382491449"/>
      <w:bookmarkStart w:id="48" w:name="_Toc382491513"/>
      <w:r w:rsidRPr="00310FBC">
        <w:rPr>
          <w:lang w:val="cs-CZ"/>
        </w:rPr>
        <w:t>Uživatelská dokumentace</w:t>
      </w:r>
      <w:bookmarkEnd w:id="47"/>
      <w:bookmarkEnd w:id="48"/>
      <w:r w:rsidRPr="00310FBC">
        <w:rPr>
          <w:lang w:val="cs-CZ"/>
        </w:rPr>
        <w:t xml:space="preserve"> </w:t>
      </w:r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>Uživatelská dokumentace bude pouze v podobě jednoho dokumentu, který bude přibližovat problematiku, popisovat průběh zkoumání oblasti a výsledky naší práce včetně použití</w:t>
      </w:r>
      <w:r w:rsidR="00D231A0" w:rsidRPr="00310FBC">
        <w:rPr>
          <w:lang w:val="cs-CZ"/>
        </w:rPr>
        <w:t xml:space="preserve"> našeho skriptu</w:t>
      </w:r>
      <w:r w:rsidRPr="00310FBC">
        <w:rPr>
          <w:lang w:val="cs-CZ"/>
        </w:rPr>
        <w:t>.</w:t>
      </w:r>
    </w:p>
    <w:p w:rsidR="00E30444" w:rsidRPr="00310FBC" w:rsidDel="0071639A" w:rsidRDefault="00EA54BE">
      <w:pPr>
        <w:pStyle w:val="template"/>
        <w:rPr>
          <w:del w:id="49" w:author="Autor"/>
          <w:color w:val="0000FF"/>
          <w:lang w:val="cs-CZ"/>
        </w:rPr>
      </w:pPr>
      <w:del w:id="50" w:author="Autor">
        <w:r w:rsidRPr="00310FBC" w:rsidDel="0071639A">
          <w:rPr>
            <w:color w:val="0000FF"/>
            <w:lang w:val="cs-CZ"/>
          </w:rPr>
          <w:delText>Uveďte seznam všech součástí uživatelské dokumentace, která se bude se systémem dodávat (uživatelské manuály, online nápověda, průvodci, atd.)</w:delText>
        </w:r>
      </w:del>
    </w:p>
    <w:p w:rsidR="00E30444" w:rsidRPr="00310FBC" w:rsidRDefault="008571EB">
      <w:pPr>
        <w:pStyle w:val="Nadpis2"/>
        <w:rPr>
          <w:lang w:val="cs-CZ"/>
        </w:rPr>
      </w:pPr>
      <w:bookmarkStart w:id="51" w:name="_Toc382491450"/>
      <w:bookmarkStart w:id="52" w:name="_Toc382491514"/>
      <w:r w:rsidRPr="00310FBC">
        <w:rPr>
          <w:lang w:val="cs-CZ"/>
        </w:rPr>
        <w:t>Předpoklady a závislosti</w:t>
      </w:r>
      <w:bookmarkEnd w:id="51"/>
      <w:bookmarkEnd w:id="52"/>
    </w:p>
    <w:p w:rsidR="00C236D4" w:rsidRPr="00310FBC" w:rsidRDefault="00C236D4" w:rsidP="00C236D4">
      <w:pPr>
        <w:rPr>
          <w:lang w:val="cs-CZ"/>
        </w:rPr>
      </w:pPr>
      <w:r w:rsidRPr="00310FBC">
        <w:rPr>
          <w:lang w:val="cs-CZ"/>
        </w:rPr>
        <w:t xml:space="preserve">Předpokladem je přístup k EEG snímači </w:t>
      </w:r>
      <w:proofErr w:type="spellStart"/>
      <w:r w:rsidRPr="00310FBC">
        <w:rPr>
          <w:lang w:val="cs-CZ"/>
        </w:rPr>
        <w:t>Mindwave</w:t>
      </w:r>
      <w:proofErr w:type="spellEnd"/>
      <w:r w:rsidRPr="00310FBC">
        <w:rPr>
          <w:lang w:val="cs-CZ"/>
        </w:rPr>
        <w:t xml:space="preserve"> v laboratoři EEG na ZČU. Přístup by měl být  dle dosavadních informací bezproblémový, tudíž  riziko není očekávané.</w:t>
      </w:r>
    </w:p>
    <w:p w:rsidR="00D231A0" w:rsidRPr="00310FBC" w:rsidDel="0071639A" w:rsidRDefault="008571EB">
      <w:pPr>
        <w:pStyle w:val="template"/>
        <w:rPr>
          <w:del w:id="53" w:author="Autor"/>
          <w:color w:val="0000FF"/>
          <w:lang w:val="cs-CZ"/>
        </w:rPr>
      </w:pPr>
      <w:del w:id="54" w:author="Autor">
        <w:r w:rsidRPr="00310FBC" w:rsidDel="0071639A">
          <w:rPr>
            <w:color w:val="0000FF"/>
            <w:lang w:val="cs-CZ"/>
          </w:rPr>
          <w:delText>Uveďte všechny znám</w:delText>
        </w:r>
        <w:r w:rsidR="000D2BE0" w:rsidRPr="00310FBC" w:rsidDel="0071639A">
          <w:rPr>
            <w:color w:val="0000FF"/>
            <w:lang w:val="cs-CZ"/>
          </w:rPr>
          <w:delText>é</w:delText>
        </w:r>
        <w:r w:rsidRPr="00310FBC" w:rsidDel="0071639A">
          <w:rPr>
            <w:color w:val="0000FF"/>
            <w:lang w:val="cs-CZ"/>
          </w:rPr>
          <w:delText xml:space="preserve"> předpoklady, které mohou ovlivnit požadavky v tomto dokumentu (např. plánované komponenty získané od jiných dodavatelů). Pokud jsou tyto předpoklady nepravdivé (nesdílené, či mění se), dojde k</w:delText>
        </w:r>
        <w:r w:rsidR="000D2BE0" w:rsidRPr="00310FBC" w:rsidDel="0071639A">
          <w:rPr>
            <w:color w:val="0000FF"/>
            <w:lang w:val="cs-CZ"/>
          </w:rPr>
          <w:delText> </w:delText>
        </w:r>
        <w:r w:rsidRPr="00310FBC" w:rsidDel="0071639A">
          <w:rPr>
            <w:color w:val="0000FF"/>
            <w:lang w:val="cs-CZ"/>
          </w:rPr>
          <w:delText>problémům</w:delText>
        </w:r>
        <w:r w:rsidR="000D2BE0" w:rsidRPr="00310FBC" w:rsidDel="0071639A">
          <w:rPr>
            <w:color w:val="0000FF"/>
            <w:lang w:val="cs-CZ"/>
          </w:rPr>
          <w:delText>, některé předpoklady mohou být pro projekt rizikové.</w:delText>
        </w:r>
        <w:r w:rsidRPr="00310FBC" w:rsidDel="0071639A">
          <w:rPr>
            <w:color w:val="0000FF"/>
            <w:lang w:val="cs-CZ"/>
          </w:rPr>
          <w:delText xml:space="preserve"> </w:delText>
        </w:r>
        <w:r w:rsidR="000D2BE0" w:rsidRPr="00310FBC" w:rsidDel="0071639A">
          <w:rPr>
            <w:color w:val="0000FF"/>
            <w:lang w:val="cs-CZ"/>
          </w:rPr>
          <w:delText>Popište také všechny závislosti projektu na vnějších okolnostech, na které nemáte přímý vliv.</w:delText>
        </w:r>
      </w:del>
    </w:p>
    <w:p w:rsidR="00D231A0" w:rsidRPr="00310FBC" w:rsidRDefault="00D231A0">
      <w:pPr>
        <w:spacing w:line="240" w:lineRule="auto"/>
        <w:rPr>
          <w:rFonts w:ascii="Arial" w:hAnsi="Arial"/>
          <w:i/>
          <w:color w:val="0000FF"/>
          <w:sz w:val="22"/>
          <w:lang w:val="cs-CZ"/>
        </w:rPr>
      </w:pPr>
      <w:r w:rsidRPr="00310FBC">
        <w:rPr>
          <w:color w:val="0000FF"/>
          <w:lang w:val="cs-CZ"/>
        </w:rPr>
        <w:br w:type="page"/>
      </w:r>
    </w:p>
    <w:p w:rsidR="00E30444" w:rsidRPr="00310FBC" w:rsidRDefault="00D231A0" w:rsidP="00D231A0">
      <w:pPr>
        <w:pStyle w:val="Nadpis1"/>
        <w:rPr>
          <w:lang w:val="cs-CZ"/>
        </w:rPr>
      </w:pPr>
      <w:bookmarkStart w:id="55" w:name="_Toc382491451"/>
      <w:bookmarkStart w:id="56" w:name="_Toc382491515"/>
      <w:bookmarkStart w:id="57" w:name="_Toc439994682"/>
      <w:r w:rsidRPr="00310FBC">
        <w:rPr>
          <w:rFonts w:cs="Times"/>
          <w:lang w:val="cs-CZ"/>
        </w:rPr>
        <w:lastRenderedPageBreak/>
        <w:t>Iterace</w:t>
      </w:r>
      <w:r w:rsidRPr="00310FBC">
        <w:rPr>
          <w:lang w:val="cs-CZ"/>
        </w:rPr>
        <w:t xml:space="preserve"> projektu</w:t>
      </w:r>
      <w:r w:rsidR="00006E13">
        <w:rPr>
          <w:lang w:val="cs-CZ"/>
        </w:rPr>
        <w:t>, úkoly</w:t>
      </w:r>
      <w:r w:rsidR="006E708F" w:rsidRPr="00310FBC">
        <w:rPr>
          <w:lang w:val="cs-CZ"/>
        </w:rPr>
        <w:t xml:space="preserve"> a</w:t>
      </w:r>
      <w:r w:rsidRPr="00310FBC">
        <w:rPr>
          <w:lang w:val="cs-CZ"/>
        </w:rPr>
        <w:t xml:space="preserve"> požadavky</w:t>
      </w:r>
      <w:bookmarkEnd w:id="55"/>
      <w:bookmarkEnd w:id="56"/>
    </w:p>
    <w:p w:rsidR="00310FBC" w:rsidRPr="00310FBC" w:rsidRDefault="00310FBC" w:rsidP="00310FBC">
      <w:pPr>
        <w:rPr>
          <w:lang w:val="cs-CZ"/>
        </w:rPr>
      </w:pPr>
      <w:r w:rsidRPr="00310FBC">
        <w:rPr>
          <w:lang w:val="cs-CZ"/>
        </w:rPr>
        <w:t xml:space="preserve">Všechny požadavky zadavatele jsou zahrnuty v následujících bodech. Jedná se o </w:t>
      </w:r>
      <w:r>
        <w:rPr>
          <w:lang w:val="cs-CZ"/>
        </w:rPr>
        <w:t>pilotní projekt sloužící dalším studentům, výstup je tedy z velké části v naší režii.</w:t>
      </w:r>
    </w:p>
    <w:p w:rsidR="00D231A0" w:rsidRPr="00310FBC" w:rsidRDefault="00D231A0" w:rsidP="00D231A0">
      <w:pPr>
        <w:pStyle w:val="Nadpis2"/>
        <w:rPr>
          <w:lang w:val="cs-CZ"/>
        </w:rPr>
      </w:pPr>
      <w:bookmarkStart w:id="58" w:name="_Toc382491452"/>
      <w:bookmarkStart w:id="59" w:name="_Toc382491516"/>
      <w:r w:rsidRPr="00310FBC">
        <w:rPr>
          <w:lang w:val="cs-CZ"/>
        </w:rPr>
        <w:t>Seznámit se s prostředím.</w:t>
      </w:r>
      <w:bookmarkEnd w:id="58"/>
      <w:bookmarkEnd w:id="59"/>
    </w:p>
    <w:p w:rsidR="00D231A0" w:rsidRPr="00310FBC" w:rsidRDefault="00D231A0" w:rsidP="00D231A0">
      <w:pPr>
        <w:rPr>
          <w:lang w:val="cs-CZ"/>
        </w:rPr>
      </w:pPr>
      <w:r w:rsidRPr="00310FBC">
        <w:rPr>
          <w:lang w:val="cs-CZ"/>
        </w:rPr>
        <w:t xml:space="preserve">Viz </w:t>
      </w:r>
      <w:r w:rsidR="006E708F" w:rsidRPr="00310FBC">
        <w:rPr>
          <w:lang w:val="cs-CZ"/>
        </w:rPr>
        <w:t xml:space="preserve">i kapitola </w:t>
      </w:r>
      <w:proofErr w:type="gramStart"/>
      <w:r w:rsidRPr="00310FBC">
        <w:rPr>
          <w:lang w:val="cs-CZ"/>
        </w:rPr>
        <w:t>2.2</w:t>
      </w:r>
      <w:proofErr w:type="gramEnd"/>
      <w:r w:rsidRPr="00310FBC">
        <w:rPr>
          <w:lang w:val="cs-CZ"/>
        </w:rPr>
        <w:t xml:space="preserve">. – práce bude probíhat v prostředí </w:t>
      </w:r>
      <w:proofErr w:type="spellStart"/>
      <w:r w:rsidRPr="00310FBC">
        <w:rPr>
          <w:lang w:val="cs-CZ"/>
        </w:rPr>
        <w:t>Matlab</w:t>
      </w:r>
      <w:proofErr w:type="spellEnd"/>
      <w:r w:rsidRPr="00310FBC">
        <w:rPr>
          <w:lang w:val="cs-CZ"/>
        </w:rPr>
        <w:t xml:space="preserve"> s </w:t>
      </w:r>
      <w:proofErr w:type="spellStart"/>
      <w:r w:rsidRPr="00310FBC">
        <w:rPr>
          <w:lang w:val="cs-CZ"/>
        </w:rPr>
        <w:t>toolboxem</w:t>
      </w:r>
      <w:proofErr w:type="spellEnd"/>
      <w:r w:rsidRPr="00310FBC">
        <w:rPr>
          <w:lang w:val="cs-CZ"/>
        </w:rPr>
        <w:t xml:space="preserve"> </w:t>
      </w:r>
      <w:proofErr w:type="spellStart"/>
      <w:r w:rsidRPr="00310FBC">
        <w:rPr>
          <w:lang w:val="cs-CZ"/>
        </w:rPr>
        <w:t>BCILab</w:t>
      </w:r>
      <w:proofErr w:type="spellEnd"/>
      <w:r w:rsidR="006E708F" w:rsidRPr="00310FBC">
        <w:rPr>
          <w:lang w:val="cs-CZ"/>
        </w:rPr>
        <w:t xml:space="preserve"> na vlastních počítačích</w:t>
      </w:r>
      <w:r w:rsidRPr="00310FBC">
        <w:rPr>
          <w:lang w:val="cs-CZ"/>
        </w:rPr>
        <w:t xml:space="preserve">. </w:t>
      </w:r>
      <w:r w:rsidR="006E708F" w:rsidRPr="00310FBC">
        <w:rPr>
          <w:lang w:val="cs-CZ"/>
        </w:rPr>
        <w:t xml:space="preserve">Je nutné předem se </w:t>
      </w:r>
      <w:r w:rsidRPr="00310FBC">
        <w:rPr>
          <w:lang w:val="cs-CZ"/>
        </w:rPr>
        <w:t xml:space="preserve">naučit pracovat s EEG snímačem </w:t>
      </w:r>
      <w:proofErr w:type="spellStart"/>
      <w:r w:rsidRPr="00310FBC">
        <w:rPr>
          <w:lang w:val="cs-CZ"/>
        </w:rPr>
        <w:t>Mindwave</w:t>
      </w:r>
      <w:proofErr w:type="spellEnd"/>
      <w:r w:rsidRPr="00310FBC">
        <w:rPr>
          <w:lang w:val="cs-CZ"/>
        </w:rPr>
        <w:t xml:space="preserve"> Mobile. Na internetu lze najít m</w:t>
      </w:r>
      <w:r w:rsidR="006E708F" w:rsidRPr="00310FBC">
        <w:rPr>
          <w:lang w:val="cs-CZ"/>
        </w:rPr>
        <w:t>noho ukázkových videí či návodů na propojení.</w:t>
      </w:r>
    </w:p>
    <w:p w:rsidR="00D231A0" w:rsidRPr="00310FBC" w:rsidRDefault="00D231A0" w:rsidP="00D231A0">
      <w:pPr>
        <w:pStyle w:val="Nadpis2"/>
        <w:rPr>
          <w:lang w:val="cs-CZ"/>
        </w:rPr>
      </w:pPr>
      <w:bookmarkStart w:id="60" w:name="_Toc382491453"/>
      <w:bookmarkStart w:id="61" w:name="_Toc382491517"/>
      <w:r w:rsidRPr="00310FBC">
        <w:rPr>
          <w:lang w:val="cs-CZ"/>
        </w:rPr>
        <w:t>Nastudovat způsoby rozpoznávání informací v EEG datech.</w:t>
      </w:r>
      <w:bookmarkEnd w:id="60"/>
      <w:bookmarkEnd w:id="61"/>
    </w:p>
    <w:p w:rsidR="00D231A0" w:rsidRPr="00310FBC" w:rsidRDefault="00D231A0" w:rsidP="00D231A0">
      <w:pPr>
        <w:rPr>
          <w:lang w:val="cs-CZ"/>
        </w:rPr>
      </w:pPr>
      <w:r w:rsidRPr="00310FBC">
        <w:rPr>
          <w:lang w:val="cs-CZ"/>
        </w:rPr>
        <w:t>Vyhledání materiálů na internetu a konzultace se zadavatelem.</w:t>
      </w:r>
      <w:r w:rsidR="006E708F" w:rsidRPr="00310FBC">
        <w:rPr>
          <w:lang w:val="cs-CZ"/>
        </w:rPr>
        <w:t xml:space="preserve"> Tento krok lze provést až po nasnímání dat.</w:t>
      </w:r>
    </w:p>
    <w:p w:rsidR="00D231A0" w:rsidRPr="00310FBC" w:rsidRDefault="00D231A0" w:rsidP="00D231A0">
      <w:pPr>
        <w:pStyle w:val="Nadpis2"/>
        <w:rPr>
          <w:lang w:val="cs-CZ"/>
        </w:rPr>
      </w:pPr>
      <w:bookmarkStart w:id="62" w:name="_Toc382491454"/>
      <w:bookmarkStart w:id="63" w:name="_Toc382491518"/>
      <w:r w:rsidRPr="00310FBC">
        <w:rPr>
          <w:lang w:val="cs-CZ"/>
        </w:rPr>
        <w:t>Vyhledat informace o možných experimentech nutných k vyřešení úlohy.</w:t>
      </w:r>
      <w:bookmarkEnd w:id="62"/>
      <w:bookmarkEnd w:id="63"/>
    </w:p>
    <w:p w:rsidR="006E708F" w:rsidRPr="00310FBC" w:rsidRDefault="006E708F" w:rsidP="006E708F">
      <w:pPr>
        <w:rPr>
          <w:lang w:val="cs-CZ"/>
        </w:rPr>
      </w:pPr>
      <w:r w:rsidRPr="00310FBC">
        <w:rPr>
          <w:b/>
          <w:lang w:val="cs-CZ"/>
        </w:rPr>
        <w:t>Na tomto kroku závisí výsledek celé úlohy.</w:t>
      </w:r>
      <w:r w:rsidRPr="00310FBC">
        <w:rPr>
          <w:lang w:val="cs-CZ"/>
        </w:rPr>
        <w:t xml:space="preserve"> Je třeba prozkoumat možnosti experimentů – záleží na zpětné vazbě během provádění, konkrétnosti úlohy, </w:t>
      </w:r>
      <w:proofErr w:type="spellStart"/>
      <w:r w:rsidRPr="00310FBC">
        <w:rPr>
          <w:lang w:val="cs-CZ"/>
        </w:rPr>
        <w:t>zopakovatelnosti</w:t>
      </w:r>
      <w:proofErr w:type="spellEnd"/>
      <w:r w:rsidRPr="00310FBC">
        <w:rPr>
          <w:lang w:val="cs-CZ"/>
        </w:rPr>
        <w:t xml:space="preserve"> a jednoznačnosti.</w:t>
      </w:r>
    </w:p>
    <w:p w:rsidR="006E708F" w:rsidRPr="00310FBC" w:rsidRDefault="006E708F" w:rsidP="006E708F">
      <w:pPr>
        <w:rPr>
          <w:lang w:val="cs-CZ"/>
        </w:rPr>
      </w:pPr>
    </w:p>
    <w:p w:rsidR="006E708F" w:rsidRPr="00310FBC" w:rsidRDefault="006E708F" w:rsidP="006E708F">
      <w:pPr>
        <w:rPr>
          <w:lang w:val="cs-CZ"/>
        </w:rPr>
      </w:pPr>
      <w:r w:rsidRPr="00310FBC">
        <w:rPr>
          <w:lang w:val="cs-CZ"/>
        </w:rPr>
        <w:t>Konzultace se zadavatelem, případně dalšími odborníky.</w:t>
      </w:r>
    </w:p>
    <w:p w:rsidR="006E708F" w:rsidRPr="00310FBC" w:rsidRDefault="006E708F" w:rsidP="006E708F">
      <w:pPr>
        <w:rPr>
          <w:lang w:val="cs-CZ"/>
        </w:rPr>
      </w:pPr>
      <w:r w:rsidRPr="00310FBC">
        <w:rPr>
          <w:lang w:val="cs-CZ"/>
        </w:rPr>
        <w:t xml:space="preserve">Předem známé části, které lze sledovat – úroveň soustředění, meditace a mrkání. Tyto údaje by mohl poskytovat i dodávaný nástroj k měřícímu snímači </w:t>
      </w:r>
      <w:proofErr w:type="spellStart"/>
      <w:r w:rsidRPr="00310FBC">
        <w:rPr>
          <w:lang w:val="cs-CZ"/>
        </w:rPr>
        <w:t>Mindwave</w:t>
      </w:r>
      <w:proofErr w:type="spellEnd"/>
      <w:r w:rsidRPr="00310FBC">
        <w:rPr>
          <w:lang w:val="cs-CZ"/>
        </w:rPr>
        <w:t>.</w:t>
      </w:r>
    </w:p>
    <w:p w:rsidR="006E708F" w:rsidRPr="00310FBC" w:rsidRDefault="006E708F" w:rsidP="006E708F">
      <w:pPr>
        <w:pStyle w:val="Nadpis2"/>
        <w:rPr>
          <w:lang w:val="cs-CZ"/>
        </w:rPr>
      </w:pPr>
      <w:bookmarkStart w:id="64" w:name="_Toc382491455"/>
      <w:bookmarkStart w:id="65" w:name="_Toc382491519"/>
      <w:r w:rsidRPr="00310FBC">
        <w:rPr>
          <w:lang w:val="cs-CZ"/>
        </w:rPr>
        <w:t>P</w:t>
      </w:r>
      <w:r w:rsidR="00D231A0" w:rsidRPr="00310FBC">
        <w:rPr>
          <w:lang w:val="cs-CZ"/>
        </w:rPr>
        <w:t xml:space="preserve">rovést vhodný experiment – nasnímání dat do </w:t>
      </w:r>
      <w:proofErr w:type="spellStart"/>
      <w:r w:rsidR="00D231A0" w:rsidRPr="00310FBC">
        <w:rPr>
          <w:lang w:val="cs-CZ"/>
        </w:rPr>
        <w:t>offline</w:t>
      </w:r>
      <w:proofErr w:type="spellEnd"/>
      <w:r w:rsidR="00D231A0" w:rsidRPr="00310FBC">
        <w:rPr>
          <w:lang w:val="cs-CZ"/>
        </w:rPr>
        <w:t xml:space="preserve"> podoby</w:t>
      </w:r>
      <w:r w:rsidRPr="00310FBC">
        <w:rPr>
          <w:lang w:val="cs-CZ"/>
        </w:rPr>
        <w:t>.</w:t>
      </w:r>
      <w:bookmarkEnd w:id="64"/>
      <w:bookmarkEnd w:id="65"/>
    </w:p>
    <w:p w:rsidR="006E708F" w:rsidRPr="00310FBC" w:rsidRDefault="006E708F" w:rsidP="006E708F">
      <w:pPr>
        <w:rPr>
          <w:lang w:val="cs-CZ"/>
        </w:rPr>
      </w:pPr>
      <w:r w:rsidRPr="00310FBC">
        <w:rPr>
          <w:lang w:val="cs-CZ"/>
        </w:rPr>
        <w:t xml:space="preserve">Každý experiment by měl proběhnout vícekrát a s více testovanými osobami. Bude se dělat záznam průběhu experimentu (možné nahrát video záznam). </w:t>
      </w:r>
    </w:p>
    <w:p w:rsidR="006E708F" w:rsidRPr="00310FBC" w:rsidRDefault="00D231A0" w:rsidP="006E708F">
      <w:pPr>
        <w:pStyle w:val="Nadpis2"/>
        <w:rPr>
          <w:lang w:val="cs-CZ"/>
        </w:rPr>
      </w:pPr>
      <w:bookmarkStart w:id="66" w:name="_Toc382491456"/>
      <w:bookmarkStart w:id="67" w:name="_Toc382491520"/>
      <w:r w:rsidRPr="00310FBC">
        <w:rPr>
          <w:lang w:val="cs-CZ"/>
        </w:rPr>
        <w:t>Analyzování nasnímaných dat.</w:t>
      </w:r>
      <w:bookmarkEnd w:id="66"/>
      <w:bookmarkEnd w:id="67"/>
    </w:p>
    <w:p w:rsidR="00D231A0" w:rsidRPr="00310FBC" w:rsidRDefault="00D231A0" w:rsidP="00D231A0">
      <w:pPr>
        <w:pStyle w:val="Nadpis2"/>
        <w:rPr>
          <w:lang w:val="cs-CZ"/>
        </w:rPr>
      </w:pPr>
      <w:bookmarkStart w:id="68" w:name="_Toc382491457"/>
      <w:bookmarkStart w:id="69" w:name="_Toc382491521"/>
      <w:r w:rsidRPr="00310FBC">
        <w:rPr>
          <w:lang w:val="cs-CZ"/>
        </w:rPr>
        <w:t>Vývoj skriptu.</w:t>
      </w:r>
      <w:bookmarkEnd w:id="68"/>
      <w:bookmarkEnd w:id="69"/>
    </w:p>
    <w:p w:rsidR="006E708F" w:rsidRPr="00310FBC" w:rsidRDefault="006E708F" w:rsidP="00D231A0">
      <w:pPr>
        <w:rPr>
          <w:lang w:val="cs-CZ"/>
        </w:rPr>
      </w:pPr>
      <w:r w:rsidRPr="00310FBC">
        <w:rPr>
          <w:b/>
          <w:lang w:val="cs-CZ"/>
        </w:rPr>
        <w:t xml:space="preserve">Výsledná část naší práce. </w:t>
      </w:r>
      <w:r w:rsidRPr="00310FBC">
        <w:rPr>
          <w:lang w:val="cs-CZ"/>
        </w:rPr>
        <w:t xml:space="preserve">Počátečním předpokladem je vytvoření jednoduchého skriptu ovladatelného přes příkazy nebo GUI. </w:t>
      </w:r>
      <w:r w:rsidR="00310FBC" w:rsidRPr="00310FBC">
        <w:rPr>
          <w:lang w:val="cs-CZ"/>
        </w:rPr>
        <w:t xml:space="preserve">Pravděpodobně </w:t>
      </w:r>
      <w:r w:rsidR="00310FBC">
        <w:rPr>
          <w:lang w:val="cs-CZ"/>
        </w:rPr>
        <w:t>by měl</w:t>
      </w:r>
      <w:r w:rsidR="00310FBC" w:rsidRPr="00310FBC">
        <w:rPr>
          <w:lang w:val="cs-CZ"/>
        </w:rPr>
        <w:t xml:space="preserve"> obsahovat část pro nasnímání údajů pro novou osobu</w:t>
      </w:r>
      <w:r w:rsidR="00310FBC">
        <w:rPr>
          <w:lang w:val="cs-CZ"/>
        </w:rPr>
        <w:t xml:space="preserve"> (může nastat situace, že tato část nebude nutná) </w:t>
      </w:r>
      <w:r w:rsidR="00310FBC" w:rsidRPr="00310FBC">
        <w:rPr>
          <w:lang w:val="cs-CZ"/>
        </w:rPr>
        <w:t xml:space="preserve">a </w:t>
      </w:r>
      <w:r w:rsidR="00310FBC">
        <w:rPr>
          <w:lang w:val="cs-CZ"/>
        </w:rPr>
        <w:t xml:space="preserve">část pro </w:t>
      </w:r>
      <w:r w:rsidR="00310FBC" w:rsidRPr="00310FBC">
        <w:rPr>
          <w:lang w:val="cs-CZ"/>
        </w:rPr>
        <w:t>samotný běh</w:t>
      </w:r>
      <w:r w:rsidR="00310FBC">
        <w:rPr>
          <w:lang w:val="cs-CZ"/>
        </w:rPr>
        <w:t xml:space="preserve"> analyzování dat</w:t>
      </w:r>
      <w:r w:rsidR="00310FBC" w:rsidRPr="00310FBC">
        <w:rPr>
          <w:lang w:val="cs-CZ"/>
        </w:rPr>
        <w:t>, při kterém se budou vyhodnocovat EEG data</w:t>
      </w:r>
      <w:r w:rsidR="00310FBC">
        <w:rPr>
          <w:lang w:val="cs-CZ"/>
        </w:rPr>
        <w:t xml:space="preserve"> a dle nich provádět akce</w:t>
      </w:r>
      <w:r w:rsidR="00310FBC" w:rsidRPr="00310FBC">
        <w:rPr>
          <w:lang w:val="cs-CZ"/>
        </w:rPr>
        <w:t xml:space="preserve">. Může se jednat například o ovládání přepínačů soustředěním, pohyb kurzoru, apod. (pouze ilustrační příklady). </w:t>
      </w:r>
    </w:p>
    <w:p w:rsidR="00D231A0" w:rsidRPr="00310FBC" w:rsidRDefault="00D231A0" w:rsidP="00D231A0">
      <w:pPr>
        <w:pStyle w:val="Nadpis2"/>
        <w:rPr>
          <w:lang w:val="cs-CZ"/>
        </w:rPr>
      </w:pPr>
      <w:bookmarkStart w:id="70" w:name="_Toc382491458"/>
      <w:bookmarkStart w:id="71" w:name="_Toc382491522"/>
      <w:r w:rsidRPr="00310FBC">
        <w:rPr>
          <w:lang w:val="cs-CZ"/>
        </w:rPr>
        <w:t>Testování v reálném čase.</w:t>
      </w:r>
      <w:bookmarkEnd w:id="70"/>
      <w:bookmarkEnd w:id="71"/>
      <w:r w:rsidRPr="00310FBC">
        <w:rPr>
          <w:lang w:val="cs-CZ"/>
        </w:rPr>
        <w:t xml:space="preserve"> </w:t>
      </w:r>
    </w:p>
    <w:p w:rsidR="00310FBC" w:rsidRDefault="00310FBC" w:rsidP="00310FBC">
      <w:pPr>
        <w:rPr>
          <w:lang w:val="cs-CZ"/>
        </w:rPr>
      </w:pPr>
      <w:r w:rsidRPr="00310FBC">
        <w:rPr>
          <w:lang w:val="cs-CZ"/>
        </w:rPr>
        <w:t xml:space="preserve">Testování a ladění vytvořeného skriptu. Hledání hranic FAR </w:t>
      </w:r>
      <w:r>
        <w:rPr>
          <w:lang w:val="cs-CZ"/>
        </w:rPr>
        <w:t>a FRR.</w:t>
      </w:r>
    </w:p>
    <w:p w:rsidR="00310FBC" w:rsidRDefault="00310FBC">
      <w:pPr>
        <w:spacing w:line="240" w:lineRule="auto"/>
        <w:rPr>
          <w:lang w:val="cs-CZ"/>
        </w:rPr>
      </w:pPr>
      <w:r>
        <w:rPr>
          <w:lang w:val="cs-CZ"/>
        </w:rPr>
        <w:br w:type="page"/>
      </w:r>
    </w:p>
    <w:p w:rsidR="00E30444" w:rsidRPr="00310FBC" w:rsidRDefault="008C32E7">
      <w:pPr>
        <w:pStyle w:val="TOCEntry"/>
        <w:rPr>
          <w:lang w:val="cs-CZ"/>
        </w:rPr>
      </w:pPr>
      <w:bookmarkStart w:id="72" w:name="_Toc439994696"/>
      <w:bookmarkStart w:id="73" w:name="_Toc26969083"/>
      <w:bookmarkEnd w:id="57"/>
      <w:r w:rsidRPr="00310FBC">
        <w:rPr>
          <w:lang w:val="cs-CZ"/>
        </w:rPr>
        <w:lastRenderedPageBreak/>
        <w:t>Dodatek</w:t>
      </w:r>
      <w:r w:rsidR="00E30444" w:rsidRPr="00310FBC">
        <w:rPr>
          <w:lang w:val="cs-CZ"/>
        </w:rPr>
        <w:t xml:space="preserve"> A: </w:t>
      </w:r>
      <w:bookmarkEnd w:id="72"/>
      <w:bookmarkEnd w:id="73"/>
      <w:r w:rsidRPr="00310FBC">
        <w:rPr>
          <w:lang w:val="cs-CZ"/>
        </w:rPr>
        <w:t>Slovníček</w:t>
      </w:r>
    </w:p>
    <w:p w:rsidR="00006E13" w:rsidRPr="00006E13" w:rsidRDefault="00006E13" w:rsidP="00006E13">
      <w:pPr>
        <w:spacing w:after="80"/>
        <w:ind w:left="425" w:hanging="425"/>
        <w:rPr>
          <w:lang w:val="cs-CZ"/>
        </w:rPr>
      </w:pPr>
      <w:bookmarkStart w:id="74" w:name="_Toc439994697"/>
      <w:bookmarkStart w:id="75" w:name="_Toc26969084"/>
      <w:r w:rsidRPr="00006E13">
        <w:rPr>
          <w:b/>
          <w:lang w:val="cs-CZ"/>
        </w:rPr>
        <w:t>EEG</w:t>
      </w:r>
      <w:r>
        <w:rPr>
          <w:lang w:val="cs-CZ"/>
        </w:rPr>
        <w:t xml:space="preserve"> – </w:t>
      </w:r>
      <w:r w:rsidRPr="00006E13">
        <w:rPr>
          <w:i/>
          <w:lang w:val="cs-CZ"/>
        </w:rPr>
        <w:t>elektroencefalogram</w:t>
      </w:r>
      <w:r>
        <w:rPr>
          <w:i/>
          <w:lang w:val="cs-CZ"/>
        </w:rPr>
        <w:t xml:space="preserve"> – </w:t>
      </w:r>
      <w:r w:rsidRPr="00006E13">
        <w:rPr>
          <w:lang w:val="cs-CZ"/>
        </w:rPr>
        <w:t>záznam časové změny elektrického potenciálu způsobeného mozkovou aktivitou</w:t>
      </w:r>
      <w:r>
        <w:rPr>
          <w:lang w:val="cs-CZ"/>
        </w:rPr>
        <w:t>. Snímají se vlny o různých frekvencích, které se vyskytují za určitých okolností.</w:t>
      </w:r>
    </w:p>
    <w:p w:rsidR="00310FBC" w:rsidRDefault="00310FBC" w:rsidP="00310FBC">
      <w:pPr>
        <w:spacing w:after="80"/>
        <w:ind w:left="425" w:hanging="425"/>
        <w:rPr>
          <w:lang w:val="cs-CZ"/>
        </w:rPr>
      </w:pPr>
      <w:r>
        <w:rPr>
          <w:b/>
          <w:lang w:val="cs-CZ"/>
        </w:rPr>
        <w:t xml:space="preserve">FAR – </w:t>
      </w:r>
      <w:proofErr w:type="spellStart"/>
      <w:r w:rsidRPr="00006E13">
        <w:rPr>
          <w:i/>
          <w:lang w:val="cs-CZ"/>
        </w:rPr>
        <w:t>false</w:t>
      </w:r>
      <w:proofErr w:type="spellEnd"/>
      <w:r w:rsidRPr="00006E13">
        <w:rPr>
          <w:i/>
          <w:lang w:val="cs-CZ"/>
        </w:rPr>
        <w:t xml:space="preserve"> </w:t>
      </w:r>
      <w:proofErr w:type="spellStart"/>
      <w:r w:rsidRPr="00006E13">
        <w:rPr>
          <w:i/>
          <w:lang w:val="cs-CZ"/>
        </w:rPr>
        <w:t>acceptance</w:t>
      </w:r>
      <w:proofErr w:type="spellEnd"/>
      <w:r w:rsidRPr="00006E13">
        <w:rPr>
          <w:i/>
          <w:lang w:val="cs-CZ"/>
        </w:rPr>
        <w:t xml:space="preserve"> </w:t>
      </w:r>
      <w:proofErr w:type="spellStart"/>
      <w:r w:rsidRPr="00006E13">
        <w:rPr>
          <w:i/>
          <w:lang w:val="cs-CZ"/>
        </w:rPr>
        <w:t>rate</w:t>
      </w:r>
      <w:proofErr w:type="spellEnd"/>
      <w:r>
        <w:rPr>
          <w:lang w:val="cs-CZ"/>
        </w:rPr>
        <w:t xml:space="preserve"> </w:t>
      </w:r>
      <w:r>
        <w:rPr>
          <w:b/>
          <w:lang w:val="cs-CZ"/>
        </w:rPr>
        <w:t>–</w:t>
      </w:r>
      <w:r>
        <w:rPr>
          <w:lang w:val="cs-CZ"/>
        </w:rPr>
        <w:t xml:space="preserve"> </w:t>
      </w:r>
      <w:r w:rsidRPr="00006E13">
        <w:rPr>
          <w:lang w:val="cs-CZ"/>
        </w:rPr>
        <w:t>falešně pozitivní vyhodnocení</w:t>
      </w:r>
      <w:r w:rsidR="00006E13">
        <w:rPr>
          <w:lang w:val="cs-CZ"/>
        </w:rPr>
        <w:t>.</w:t>
      </w:r>
    </w:p>
    <w:p w:rsidR="00310FBC" w:rsidRDefault="00310FBC" w:rsidP="00310FBC">
      <w:pPr>
        <w:spacing w:after="80"/>
        <w:ind w:left="425" w:hanging="425"/>
        <w:rPr>
          <w:i/>
          <w:lang w:val="cs-CZ"/>
        </w:rPr>
      </w:pPr>
      <w:r>
        <w:rPr>
          <w:b/>
          <w:lang w:val="cs-CZ"/>
        </w:rPr>
        <w:t xml:space="preserve">FRR – </w:t>
      </w:r>
      <w:proofErr w:type="spellStart"/>
      <w:r w:rsidRPr="00006E13">
        <w:rPr>
          <w:i/>
          <w:lang w:val="cs-CZ"/>
        </w:rPr>
        <w:t>false</w:t>
      </w:r>
      <w:proofErr w:type="spellEnd"/>
      <w:r w:rsidRPr="00006E13">
        <w:rPr>
          <w:i/>
          <w:lang w:val="cs-CZ"/>
        </w:rPr>
        <w:t xml:space="preserve"> </w:t>
      </w:r>
      <w:proofErr w:type="spellStart"/>
      <w:r w:rsidRPr="00006E13">
        <w:rPr>
          <w:i/>
          <w:lang w:val="cs-CZ"/>
        </w:rPr>
        <w:t>rejection</w:t>
      </w:r>
      <w:proofErr w:type="spellEnd"/>
      <w:r w:rsidRPr="00006E13">
        <w:rPr>
          <w:i/>
          <w:lang w:val="cs-CZ"/>
        </w:rPr>
        <w:t xml:space="preserve"> </w:t>
      </w:r>
      <w:proofErr w:type="spellStart"/>
      <w:r w:rsidRPr="00006E13">
        <w:rPr>
          <w:i/>
          <w:lang w:val="cs-CZ"/>
        </w:rPr>
        <w:t>rate</w:t>
      </w:r>
      <w:proofErr w:type="spellEnd"/>
      <w:r>
        <w:rPr>
          <w:lang w:val="cs-CZ"/>
        </w:rPr>
        <w:t xml:space="preserve"> – </w:t>
      </w:r>
      <w:r w:rsidRPr="00006E13">
        <w:rPr>
          <w:lang w:val="cs-CZ"/>
        </w:rPr>
        <w:t>falešně negativní vyhodnocení</w:t>
      </w:r>
      <w:r w:rsidR="00006E13">
        <w:rPr>
          <w:lang w:val="cs-CZ"/>
        </w:rPr>
        <w:t>.</w:t>
      </w:r>
    </w:p>
    <w:p w:rsidR="00310FBC" w:rsidRDefault="00310FBC" w:rsidP="00310FBC">
      <w:pPr>
        <w:spacing w:after="80"/>
        <w:ind w:left="425" w:hanging="425"/>
        <w:rPr>
          <w:lang w:val="cs-CZ"/>
        </w:rPr>
      </w:pPr>
      <w:proofErr w:type="spellStart"/>
      <w:r>
        <w:rPr>
          <w:b/>
          <w:lang w:val="cs-CZ"/>
        </w:rPr>
        <w:t>Matlab</w:t>
      </w:r>
      <w:proofErr w:type="spellEnd"/>
      <w:r>
        <w:rPr>
          <w:lang w:val="cs-CZ"/>
        </w:rPr>
        <w:t xml:space="preserve"> – software sloužící pro vědeckotechnické výpočty – v našem případě bude sloužit k analýze a vyhodnocování dat</w:t>
      </w:r>
      <w:r w:rsidR="00006E13">
        <w:rPr>
          <w:lang w:val="cs-CZ"/>
        </w:rPr>
        <w:t>.</w:t>
      </w:r>
    </w:p>
    <w:p w:rsidR="00006E13" w:rsidRDefault="00006E13" w:rsidP="00310FBC">
      <w:pPr>
        <w:spacing w:after="80"/>
        <w:ind w:left="425" w:hanging="425"/>
        <w:rPr>
          <w:lang w:val="cs-CZ"/>
        </w:rPr>
      </w:pPr>
      <w:proofErr w:type="spellStart"/>
      <w:r w:rsidRPr="00006E13">
        <w:rPr>
          <w:b/>
          <w:lang w:val="cs-CZ"/>
        </w:rPr>
        <w:t>BCILab</w:t>
      </w:r>
      <w:proofErr w:type="spellEnd"/>
      <w:r>
        <w:rPr>
          <w:b/>
          <w:lang w:val="cs-CZ"/>
        </w:rPr>
        <w:t xml:space="preserve"> </w:t>
      </w:r>
      <w:r>
        <w:rPr>
          <w:lang w:val="cs-CZ"/>
        </w:rPr>
        <w:t xml:space="preserve">– </w:t>
      </w:r>
      <w:proofErr w:type="spellStart"/>
      <w:r w:rsidRPr="00006E13">
        <w:rPr>
          <w:i/>
          <w:lang w:val="cs-CZ"/>
        </w:rPr>
        <w:t>toolbox</w:t>
      </w:r>
      <w:proofErr w:type="spellEnd"/>
      <w:r>
        <w:rPr>
          <w:lang w:val="cs-CZ"/>
        </w:rPr>
        <w:t xml:space="preserve"> (ucelená sada nástrojů) pro </w:t>
      </w:r>
      <w:proofErr w:type="spellStart"/>
      <w:r>
        <w:rPr>
          <w:lang w:val="cs-CZ"/>
        </w:rPr>
        <w:t>Matlab</w:t>
      </w:r>
      <w:proofErr w:type="spellEnd"/>
      <w:r>
        <w:rPr>
          <w:lang w:val="cs-CZ"/>
        </w:rPr>
        <w:t xml:space="preserve"> sloužící pro </w:t>
      </w:r>
      <w:proofErr w:type="gramStart"/>
      <w:r>
        <w:rPr>
          <w:lang w:val="cs-CZ"/>
        </w:rPr>
        <w:t>výzkum</w:t>
      </w:r>
      <w:proofErr w:type="gramEnd"/>
      <w:r>
        <w:rPr>
          <w:lang w:val="cs-CZ"/>
        </w:rPr>
        <w:t xml:space="preserve"> s tzv.</w:t>
      </w:r>
      <w:r w:rsidRPr="00006E13">
        <w:rPr>
          <w:lang w:val="cs-CZ"/>
        </w:rPr>
        <w:t xml:space="preserve"> </w:t>
      </w:r>
      <w:r w:rsidRPr="00006E13">
        <w:rPr>
          <w:i/>
          <w:lang w:val="cs-CZ"/>
        </w:rPr>
        <w:t>Brain-</w:t>
      </w:r>
      <w:proofErr w:type="spellStart"/>
      <w:r w:rsidRPr="00006E13">
        <w:rPr>
          <w:i/>
          <w:lang w:val="cs-CZ"/>
        </w:rPr>
        <w:t>Computer</w:t>
      </w:r>
      <w:proofErr w:type="spellEnd"/>
      <w:r w:rsidRPr="00006E13">
        <w:rPr>
          <w:i/>
          <w:lang w:val="cs-CZ"/>
        </w:rPr>
        <w:t xml:space="preserve"> </w:t>
      </w:r>
      <w:proofErr w:type="gramStart"/>
      <w:r w:rsidRPr="00006E13">
        <w:rPr>
          <w:i/>
          <w:lang w:val="cs-CZ"/>
        </w:rPr>
        <w:t>Interface</w:t>
      </w:r>
      <w:r w:rsidRPr="00006E13">
        <w:rPr>
          <w:lang w:val="cs-CZ"/>
        </w:rPr>
        <w:t xml:space="preserve"> </w:t>
      </w:r>
      <w:r>
        <w:rPr>
          <w:lang w:val="cs-CZ"/>
        </w:rPr>
        <w:t>(rozhraní</w:t>
      </w:r>
      <w:proofErr w:type="gramEnd"/>
      <w:r>
        <w:rPr>
          <w:lang w:val="cs-CZ"/>
        </w:rPr>
        <w:t xml:space="preserve"> propojující mozek a počítač).</w:t>
      </w:r>
    </w:p>
    <w:p w:rsidR="00310FBC" w:rsidRPr="00310FBC" w:rsidRDefault="00310FBC" w:rsidP="00310FBC">
      <w:pPr>
        <w:ind w:left="426" w:hanging="426"/>
        <w:rPr>
          <w:lang w:val="cs-CZ"/>
        </w:rPr>
      </w:pPr>
    </w:p>
    <w:bookmarkEnd w:id="74"/>
    <w:bookmarkEnd w:id="75"/>
    <w:p w:rsidR="00ED4706" w:rsidRDefault="00ED4706">
      <w:pPr>
        <w:spacing w:line="240" w:lineRule="auto"/>
        <w:rPr>
          <w:rFonts w:ascii="Arial" w:hAnsi="Arial"/>
          <w:color w:val="0000FF"/>
          <w:sz w:val="22"/>
          <w:lang w:val="cs-CZ"/>
        </w:rPr>
      </w:pPr>
      <w:r>
        <w:rPr>
          <w:i/>
          <w:color w:val="0000FF"/>
          <w:lang w:val="cs-CZ"/>
        </w:rPr>
        <w:br w:type="page"/>
      </w:r>
    </w:p>
    <w:p w:rsidR="00ED4706" w:rsidRPr="0071639A" w:rsidRDefault="00ED4706" w:rsidP="00ED4706">
      <w:pPr>
        <w:rPr>
          <w:b/>
          <w:lang w:val="cs-CZ"/>
        </w:rPr>
      </w:pPr>
      <w:r w:rsidRPr="0071639A">
        <w:rPr>
          <w:b/>
          <w:lang w:val="cs-CZ"/>
        </w:rPr>
        <w:lastRenderedPageBreak/>
        <w:t xml:space="preserve">Prohlášení zadavatele: </w:t>
      </w:r>
    </w:p>
    <w:p w:rsidR="00ED4706" w:rsidRPr="00ED4706" w:rsidRDefault="00ED4706" w:rsidP="00ED4706">
      <w:pPr>
        <w:rPr>
          <w:lang w:val="cs-CZ"/>
        </w:rPr>
      </w:pPr>
      <w:r w:rsidRPr="00ED4706">
        <w:rPr>
          <w:lang w:val="cs-CZ"/>
        </w:rPr>
        <w:t xml:space="preserve">Předkládaný dokument specifikace požadavků verze </w:t>
      </w:r>
      <w:r>
        <w:rPr>
          <w:lang w:val="cs-CZ"/>
        </w:rPr>
        <w:t>1.0</w:t>
      </w:r>
      <w:r w:rsidRPr="00ED4706">
        <w:rPr>
          <w:lang w:val="cs-CZ"/>
        </w:rPr>
        <w:t xml:space="preserve"> vytvořený týmem </w:t>
      </w:r>
      <w:r>
        <w:rPr>
          <w:lang w:val="cs-CZ"/>
        </w:rPr>
        <w:t>Jak-Team</w:t>
      </w:r>
      <w:r w:rsidRPr="00ED4706">
        <w:rPr>
          <w:lang w:val="cs-CZ"/>
        </w:rPr>
        <w:t xml:space="preserve"> jsem detailně přečetl a potvrzuji, že popisuje naši nejlepší současnou představu o požadavcích na software.  Souhlasím s tím, že všechny případné budoucí změny budu provádět podle předem stanoveného procesu, na kterém jsem se s týmem </w:t>
      </w:r>
      <w:r>
        <w:rPr>
          <w:lang w:val="cs-CZ"/>
        </w:rPr>
        <w:t>Jak-Team</w:t>
      </w:r>
      <w:r w:rsidRPr="00ED4706">
        <w:rPr>
          <w:lang w:val="cs-CZ"/>
        </w:rPr>
        <w:t xml:space="preserve"> dohodl.</w:t>
      </w:r>
    </w:p>
    <w:p w:rsidR="00ED4706" w:rsidRPr="00ED4706" w:rsidRDefault="00ED4706" w:rsidP="00ED4706">
      <w:pPr>
        <w:rPr>
          <w:lang w:val="cs-CZ"/>
        </w:rPr>
      </w:pPr>
    </w:p>
    <w:p w:rsidR="00ED4706" w:rsidRPr="00ED4706" w:rsidRDefault="00ED4706" w:rsidP="00ED4706">
      <w:pPr>
        <w:spacing w:line="600" w:lineRule="auto"/>
        <w:rPr>
          <w:lang w:val="cs-CZ"/>
        </w:rPr>
      </w:pPr>
      <w:r w:rsidRPr="00ED4706">
        <w:rPr>
          <w:lang w:val="cs-CZ"/>
        </w:rPr>
        <w:t>V Plzni dne</w:t>
      </w:r>
      <w:r w:rsidRPr="00ED4706">
        <w:rPr>
          <w:lang w:val="cs-CZ"/>
        </w:rPr>
        <w:tab/>
      </w:r>
      <w:r w:rsidRPr="00ED4706">
        <w:rPr>
          <w:lang w:val="cs-CZ"/>
        </w:rPr>
        <w:tab/>
      </w:r>
      <w:r w:rsidRPr="00ED4706">
        <w:rPr>
          <w:lang w:val="cs-CZ"/>
        </w:rPr>
        <w:tab/>
      </w:r>
      <w:r w:rsidRPr="00ED4706">
        <w:rPr>
          <w:lang w:val="cs-CZ"/>
        </w:rPr>
        <w:tab/>
      </w:r>
      <w:r w:rsidRPr="00ED4706"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 w:rsidRPr="00ED4706">
        <w:rPr>
          <w:lang w:val="cs-CZ"/>
        </w:rPr>
        <w:t>Ing. Pavel MAUTNER, Ph.D.</w:t>
      </w:r>
    </w:p>
    <w:p w:rsidR="00ED4706" w:rsidRPr="00ED4706" w:rsidRDefault="00ED4706" w:rsidP="00ED4706">
      <w:pPr>
        <w:rPr>
          <w:rFonts w:asciiTheme="minorHAnsi" w:hAnsiTheme="minorHAnsi"/>
          <w:lang w:val="cs-CZ"/>
        </w:rPr>
      </w:pPr>
      <w:r w:rsidRPr="00ED4706">
        <w:rPr>
          <w:lang w:val="cs-CZ"/>
        </w:rPr>
        <w:tab/>
      </w:r>
      <w:r w:rsidRPr="00ED4706">
        <w:rPr>
          <w:lang w:val="cs-CZ"/>
        </w:rPr>
        <w:tab/>
      </w:r>
      <w:r w:rsidRPr="00ED4706">
        <w:rPr>
          <w:lang w:val="cs-CZ"/>
        </w:rPr>
        <w:tab/>
      </w:r>
      <w:r w:rsidRPr="00ED4706">
        <w:rPr>
          <w:lang w:val="cs-CZ"/>
        </w:rPr>
        <w:tab/>
      </w:r>
      <w:r w:rsidRPr="00ED4706">
        <w:rPr>
          <w:lang w:val="cs-CZ"/>
        </w:rPr>
        <w:tab/>
      </w:r>
      <w:r w:rsidRPr="00ED4706">
        <w:rPr>
          <w:lang w:val="cs-CZ"/>
        </w:rPr>
        <w:tab/>
      </w:r>
      <w:r w:rsidRPr="00ED4706">
        <w:rPr>
          <w:lang w:val="cs-CZ"/>
        </w:rPr>
        <w:tab/>
      </w:r>
      <w:r>
        <w:rPr>
          <w:lang w:val="cs-CZ"/>
        </w:rPr>
        <w:tab/>
      </w:r>
      <w:r w:rsidRPr="00ED4706">
        <w:rPr>
          <w:rFonts w:asciiTheme="minorHAnsi" w:hAnsiTheme="minorHAnsi"/>
          <w:sz w:val="22"/>
          <w:lang w:val="cs-CZ"/>
        </w:rPr>
        <w:t>……………</w:t>
      </w:r>
      <w:r>
        <w:rPr>
          <w:rFonts w:asciiTheme="minorHAnsi" w:hAnsiTheme="minorHAnsi"/>
          <w:sz w:val="22"/>
          <w:lang w:val="cs-CZ"/>
        </w:rPr>
        <w:t>.</w:t>
      </w:r>
      <w:r w:rsidRPr="00ED4706">
        <w:rPr>
          <w:rFonts w:asciiTheme="minorHAnsi" w:hAnsiTheme="minorHAnsi"/>
          <w:sz w:val="22"/>
          <w:lang w:val="cs-CZ"/>
        </w:rPr>
        <w:t>……………………………………</w:t>
      </w:r>
    </w:p>
    <w:p w:rsidR="00ED4706" w:rsidRPr="00ED4706" w:rsidRDefault="00ED4706" w:rsidP="00ED4706">
      <w:pPr>
        <w:rPr>
          <w:lang w:val="cs-CZ"/>
        </w:rPr>
      </w:pPr>
      <w:r w:rsidRPr="00ED4706">
        <w:rPr>
          <w:lang w:val="cs-CZ"/>
        </w:rPr>
        <w:tab/>
      </w:r>
      <w:r w:rsidRPr="00ED4706">
        <w:rPr>
          <w:lang w:val="cs-CZ"/>
        </w:rPr>
        <w:tab/>
      </w:r>
      <w:r w:rsidRPr="00ED4706">
        <w:rPr>
          <w:lang w:val="cs-CZ"/>
        </w:rPr>
        <w:tab/>
      </w:r>
      <w:r w:rsidRPr="00ED4706">
        <w:rPr>
          <w:lang w:val="cs-CZ"/>
        </w:rPr>
        <w:tab/>
      </w:r>
      <w:r w:rsidRPr="00ED4706">
        <w:rPr>
          <w:lang w:val="cs-CZ"/>
        </w:rPr>
        <w:tab/>
      </w:r>
      <w:r w:rsidRPr="00ED4706">
        <w:rPr>
          <w:lang w:val="cs-CZ"/>
        </w:rPr>
        <w:tab/>
      </w:r>
      <w:r w:rsidR="0071639A">
        <w:rPr>
          <w:lang w:val="cs-CZ"/>
        </w:rPr>
        <w:tab/>
      </w:r>
      <w:r w:rsidRPr="00ED4706">
        <w:rPr>
          <w:lang w:val="cs-CZ"/>
        </w:rPr>
        <w:tab/>
      </w:r>
      <w:r>
        <w:rPr>
          <w:lang w:val="cs-CZ"/>
        </w:rPr>
        <w:tab/>
      </w:r>
      <w:r w:rsidRPr="00ED4706">
        <w:rPr>
          <w:lang w:val="cs-CZ"/>
        </w:rPr>
        <w:t>Podpis zadavatele</w:t>
      </w:r>
    </w:p>
    <w:p w:rsidR="00ED4706" w:rsidRPr="00ED4706" w:rsidRDefault="00ED4706" w:rsidP="00ED4706">
      <w:pPr>
        <w:rPr>
          <w:lang w:val="cs-CZ"/>
        </w:rPr>
      </w:pPr>
    </w:p>
    <w:p w:rsidR="00ED4706" w:rsidRPr="0071639A" w:rsidRDefault="00ED4706" w:rsidP="00ED4706">
      <w:pPr>
        <w:rPr>
          <w:b/>
          <w:lang w:val="cs-CZ"/>
        </w:rPr>
      </w:pPr>
      <w:r w:rsidRPr="0071639A">
        <w:rPr>
          <w:b/>
          <w:lang w:val="cs-CZ"/>
        </w:rPr>
        <w:t>Prohlášení týmu:</w:t>
      </w:r>
    </w:p>
    <w:p w:rsidR="00ED4706" w:rsidRPr="00ED4706" w:rsidRDefault="00ED4706" w:rsidP="00ED4706">
      <w:pPr>
        <w:rPr>
          <w:lang w:val="cs-CZ"/>
        </w:rPr>
      </w:pPr>
      <w:r w:rsidRPr="00ED4706">
        <w:rPr>
          <w:lang w:val="cs-CZ"/>
        </w:rPr>
        <w:t xml:space="preserve">Tým </w:t>
      </w:r>
      <w:r>
        <w:rPr>
          <w:lang w:val="cs-CZ"/>
        </w:rPr>
        <w:t>Jak-Team</w:t>
      </w:r>
      <w:r w:rsidRPr="00ED4706">
        <w:rPr>
          <w:lang w:val="cs-CZ"/>
        </w:rPr>
        <w:t xml:space="preserve"> se zavazuje vytvořit a předat sw produkt specifikovaný v tomto dokumentu zadavateli v dohodnutém rozsahu, kvalitě a termínu, nejdéle však </w:t>
      </w:r>
      <w:proofErr w:type="gramStart"/>
      <w:r w:rsidRPr="00ED4706">
        <w:rPr>
          <w:lang w:val="cs-CZ"/>
        </w:rPr>
        <w:t xml:space="preserve">do </w:t>
      </w:r>
      <w:commentRangeStart w:id="76"/>
      <w:r w:rsidR="0071639A" w:rsidRPr="0071639A">
        <w:rPr>
          <w:b/>
          <w:color w:val="FF0000"/>
          <w:lang w:val="cs-CZ"/>
        </w:rPr>
        <w:t>??????????????</w:t>
      </w:r>
      <w:r w:rsidRPr="0071639A">
        <w:rPr>
          <w:b/>
          <w:color w:val="FF0000"/>
          <w:lang w:val="cs-CZ"/>
        </w:rPr>
        <w:t>.</w:t>
      </w:r>
      <w:commentRangeEnd w:id="76"/>
      <w:r w:rsidR="0071639A">
        <w:rPr>
          <w:rStyle w:val="Odkaznakoment"/>
        </w:rPr>
        <w:commentReference w:id="76"/>
      </w:r>
      <w:proofErr w:type="gramEnd"/>
    </w:p>
    <w:p w:rsidR="00ED4706" w:rsidRPr="00ED4706" w:rsidRDefault="00ED4706" w:rsidP="00ED4706">
      <w:pPr>
        <w:rPr>
          <w:lang w:val="cs-CZ"/>
        </w:rPr>
      </w:pPr>
    </w:p>
    <w:p w:rsidR="00ED4706" w:rsidRPr="00ED4706" w:rsidRDefault="00ED4706" w:rsidP="00ED4706">
      <w:pPr>
        <w:spacing w:line="600" w:lineRule="auto"/>
        <w:rPr>
          <w:lang w:val="cs-CZ"/>
        </w:rPr>
      </w:pPr>
      <w:r w:rsidRPr="00ED4706">
        <w:rPr>
          <w:lang w:val="cs-CZ"/>
        </w:rPr>
        <w:t>V Plzni dne</w:t>
      </w:r>
      <w:r w:rsidRPr="00ED4706">
        <w:rPr>
          <w:lang w:val="cs-CZ"/>
        </w:rPr>
        <w:tab/>
      </w:r>
      <w:r w:rsidRPr="00ED4706">
        <w:rPr>
          <w:lang w:val="cs-CZ"/>
        </w:rPr>
        <w:tab/>
      </w:r>
      <w:r w:rsidRPr="00ED4706">
        <w:rPr>
          <w:lang w:val="cs-CZ"/>
        </w:rPr>
        <w:tab/>
      </w:r>
      <w:r w:rsidRPr="00ED4706"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 w:rsidR="0071639A">
        <w:rPr>
          <w:lang w:val="cs-CZ"/>
        </w:rPr>
        <w:tab/>
      </w:r>
      <w:commentRangeStart w:id="77"/>
      <w:r w:rsidR="0071639A" w:rsidRPr="0071639A">
        <w:rPr>
          <w:b/>
          <w:color w:val="FF0000"/>
          <w:lang w:val="cs-CZ"/>
        </w:rPr>
        <w:t>????????????????</w:t>
      </w:r>
      <w:commentRangeEnd w:id="77"/>
      <w:r w:rsidR="0071639A">
        <w:rPr>
          <w:rStyle w:val="Odkaznakoment"/>
        </w:rPr>
        <w:commentReference w:id="77"/>
      </w:r>
    </w:p>
    <w:p w:rsidR="00ED4706" w:rsidRPr="00ED4706" w:rsidRDefault="00ED4706" w:rsidP="00ED4706">
      <w:pPr>
        <w:rPr>
          <w:lang w:val="cs-CZ"/>
        </w:rPr>
      </w:pPr>
      <w:r w:rsidRPr="00ED4706">
        <w:rPr>
          <w:lang w:val="cs-CZ"/>
        </w:rPr>
        <w:tab/>
      </w:r>
      <w:r w:rsidRPr="00ED4706">
        <w:rPr>
          <w:lang w:val="cs-CZ"/>
        </w:rPr>
        <w:tab/>
      </w:r>
      <w:r w:rsidRPr="00ED4706">
        <w:rPr>
          <w:lang w:val="cs-CZ"/>
        </w:rPr>
        <w:tab/>
      </w:r>
      <w:r w:rsidRPr="00ED4706">
        <w:rPr>
          <w:lang w:val="cs-CZ"/>
        </w:rPr>
        <w:tab/>
      </w:r>
      <w:r w:rsidR="0071639A">
        <w:rPr>
          <w:lang w:val="cs-CZ"/>
        </w:rPr>
        <w:tab/>
      </w:r>
      <w:r w:rsidRPr="00ED4706">
        <w:rPr>
          <w:lang w:val="cs-CZ"/>
        </w:rPr>
        <w:tab/>
      </w:r>
      <w:r>
        <w:rPr>
          <w:lang w:val="cs-CZ"/>
        </w:rPr>
        <w:tab/>
      </w:r>
      <w:r w:rsidR="0071639A">
        <w:rPr>
          <w:lang w:val="cs-CZ"/>
        </w:rPr>
        <w:tab/>
      </w:r>
      <w:r w:rsidRPr="00ED4706">
        <w:rPr>
          <w:rFonts w:asciiTheme="minorHAnsi" w:hAnsiTheme="minorHAnsi"/>
          <w:sz w:val="22"/>
          <w:lang w:val="cs-CZ"/>
        </w:rPr>
        <w:t>……………</w:t>
      </w:r>
      <w:r>
        <w:rPr>
          <w:rFonts w:asciiTheme="minorHAnsi" w:hAnsiTheme="minorHAnsi"/>
          <w:sz w:val="22"/>
          <w:lang w:val="cs-CZ"/>
        </w:rPr>
        <w:t>.</w:t>
      </w:r>
      <w:r w:rsidRPr="00ED4706">
        <w:rPr>
          <w:rFonts w:asciiTheme="minorHAnsi" w:hAnsiTheme="minorHAnsi"/>
          <w:sz w:val="22"/>
          <w:lang w:val="cs-CZ"/>
        </w:rPr>
        <w:t>……………………………………</w:t>
      </w:r>
    </w:p>
    <w:p w:rsidR="00ED4706" w:rsidRPr="00ED4706" w:rsidRDefault="00ED4706" w:rsidP="00ED4706">
      <w:pPr>
        <w:rPr>
          <w:lang w:val="cs-CZ"/>
        </w:rPr>
      </w:pPr>
      <w:r w:rsidRPr="00ED4706">
        <w:rPr>
          <w:lang w:val="cs-CZ"/>
        </w:rPr>
        <w:tab/>
      </w:r>
      <w:r w:rsidRPr="00ED4706">
        <w:rPr>
          <w:lang w:val="cs-CZ"/>
        </w:rPr>
        <w:tab/>
      </w:r>
      <w:r w:rsidRPr="00ED4706">
        <w:rPr>
          <w:lang w:val="cs-CZ"/>
        </w:rPr>
        <w:tab/>
      </w:r>
      <w:r w:rsidRPr="00ED4706">
        <w:rPr>
          <w:lang w:val="cs-CZ"/>
        </w:rPr>
        <w:tab/>
      </w:r>
      <w:r w:rsidRPr="00ED4706">
        <w:rPr>
          <w:lang w:val="cs-CZ"/>
        </w:rPr>
        <w:tab/>
      </w:r>
      <w:r w:rsidR="0071639A">
        <w:rPr>
          <w:lang w:val="cs-CZ"/>
        </w:rPr>
        <w:tab/>
      </w:r>
      <w:r w:rsidR="0071639A">
        <w:rPr>
          <w:lang w:val="cs-CZ"/>
        </w:rPr>
        <w:tab/>
      </w:r>
      <w:r w:rsidR="0071639A">
        <w:rPr>
          <w:lang w:val="cs-CZ"/>
        </w:rPr>
        <w:tab/>
      </w:r>
      <w:r>
        <w:rPr>
          <w:lang w:val="cs-CZ"/>
        </w:rPr>
        <w:tab/>
      </w:r>
      <w:r w:rsidRPr="00ED4706">
        <w:rPr>
          <w:lang w:val="cs-CZ"/>
        </w:rPr>
        <w:t>Podpis šéfa týmu</w:t>
      </w:r>
    </w:p>
    <w:p w:rsidR="00E30444" w:rsidRPr="00006E13" w:rsidRDefault="00E30444">
      <w:pPr>
        <w:pStyle w:val="template"/>
        <w:rPr>
          <w:i w:val="0"/>
          <w:color w:val="0000FF"/>
          <w:lang w:val="cs-CZ"/>
        </w:rPr>
      </w:pPr>
    </w:p>
    <w:sectPr w:rsidR="00E30444" w:rsidRPr="00006E13" w:rsidSect="0071639A">
      <w:headerReference w:type="default" r:id="rId16"/>
      <w:pgSz w:w="11907" w:h="16839" w:code="9"/>
      <w:pgMar w:top="1440" w:right="1296" w:bottom="1440" w:left="1296" w:header="708" w:footer="708" w:gutter="0"/>
      <w:pgNumType w:start="1"/>
      <w:cols w:space="708"/>
      <w:noEndnote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utor" w:initials="A">
    <w:p w:rsidR="0071639A" w:rsidRDefault="0071639A">
      <w:pPr>
        <w:pStyle w:val="Textkomente"/>
      </w:pPr>
      <w:r>
        <w:rPr>
          <w:rStyle w:val="Odkaznakoment"/>
        </w:rPr>
        <w:annotationRef/>
      </w:r>
      <w:r>
        <w:t xml:space="preserve">Datum </w:t>
      </w:r>
      <w:proofErr w:type="spellStart"/>
      <w:r>
        <w:t>odevzdání</w:t>
      </w:r>
      <w:proofErr w:type="spellEnd"/>
      <w:r>
        <w:t xml:space="preserve">? </w:t>
      </w:r>
      <w:proofErr w:type="spellStart"/>
      <w:r>
        <w:t>Předposlední</w:t>
      </w:r>
      <w:proofErr w:type="spellEnd"/>
      <w:r>
        <w:t xml:space="preserve"> </w:t>
      </w:r>
      <w:proofErr w:type="spellStart"/>
      <w:r>
        <w:t>týden</w:t>
      </w:r>
      <w:proofErr w:type="spellEnd"/>
      <w:r>
        <w:t xml:space="preserve"> </w:t>
      </w:r>
      <w:proofErr w:type="spellStart"/>
      <w:r>
        <w:t>semestru</w:t>
      </w:r>
      <w:proofErr w:type="spellEnd"/>
      <w:r>
        <w:t xml:space="preserve">. </w:t>
      </w:r>
      <w:proofErr w:type="spellStart"/>
      <w:r>
        <w:t>Viz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konec</w:t>
      </w:r>
      <w:proofErr w:type="spellEnd"/>
      <w:r>
        <w:t xml:space="preserve"> </w:t>
      </w:r>
      <w:proofErr w:type="spellStart"/>
      <w:r>
        <w:t>dokumentu</w:t>
      </w:r>
      <w:proofErr w:type="spellEnd"/>
    </w:p>
  </w:comment>
  <w:comment w:id="76" w:author="Autor" w:initials="A">
    <w:p w:rsidR="0071639A" w:rsidRDefault="0071639A">
      <w:pPr>
        <w:pStyle w:val="Textkomente"/>
      </w:pPr>
      <w:r>
        <w:rPr>
          <w:rStyle w:val="Odkaznakoment"/>
        </w:rPr>
        <w:annotationRef/>
      </w:r>
      <w:proofErr w:type="spellStart"/>
      <w:r>
        <w:t>Viz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začátek</w:t>
      </w:r>
      <w:proofErr w:type="spellEnd"/>
      <w:r>
        <w:t xml:space="preserve"> </w:t>
      </w:r>
      <w:proofErr w:type="spellStart"/>
      <w:r>
        <w:t>dokumentu</w:t>
      </w:r>
      <w:proofErr w:type="spellEnd"/>
      <w:r w:rsidR="00815730">
        <w:t>.</w:t>
      </w:r>
    </w:p>
  </w:comment>
  <w:comment w:id="77" w:author="Autor" w:initials="A">
    <w:p w:rsidR="0071639A" w:rsidRDefault="0071639A">
      <w:pPr>
        <w:pStyle w:val="Textkomente"/>
      </w:pPr>
      <w:r>
        <w:rPr>
          <w:rStyle w:val="Odkaznakoment"/>
        </w:rPr>
        <w:annotationRef/>
      </w:r>
      <w:proofErr w:type="spellStart"/>
      <w:r>
        <w:t>Jméno</w:t>
      </w:r>
      <w:proofErr w:type="spellEnd"/>
      <w:r>
        <w:t xml:space="preserve"> </w:t>
      </w:r>
      <w:proofErr w:type="spellStart"/>
      <w:r>
        <w:t>šéfa</w:t>
      </w:r>
      <w:proofErr w:type="spellEnd"/>
      <w:r>
        <w:t xml:space="preserve"> </w:t>
      </w:r>
      <w:proofErr w:type="spellStart"/>
      <w:r>
        <w:t>týmu</w:t>
      </w:r>
      <w:proofErr w:type="spellEnd"/>
      <w: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9E2" w:rsidRDefault="008909E2">
      <w:pPr>
        <w:spacing w:line="240" w:lineRule="auto"/>
      </w:pPr>
      <w:r>
        <w:separator/>
      </w:r>
    </w:p>
  </w:endnote>
  <w:endnote w:type="continuationSeparator" w:id="0">
    <w:p w:rsidR="008909E2" w:rsidRDefault="008909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9E2" w:rsidRDefault="008909E2">
      <w:pPr>
        <w:spacing w:line="240" w:lineRule="auto"/>
      </w:pPr>
      <w:r>
        <w:separator/>
      </w:r>
    </w:p>
  </w:footnote>
  <w:footnote w:type="continuationSeparator" w:id="0">
    <w:p w:rsidR="008909E2" w:rsidRDefault="008909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0D7" w:rsidRDefault="00EC00D7">
    <w:pPr>
      <w:pStyle w:val="Zhlav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44" w:rsidRPr="000C1D55" w:rsidRDefault="00E30444" w:rsidP="000C1D55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Nadpis1"/>
      <w:lvlText w:val="%1."/>
      <w:legacy w:legacy="1" w:legacySpace="144" w:legacyIndent="0"/>
      <w:lvlJc w:val="left"/>
    </w:lvl>
    <w:lvl w:ilvl="1">
      <w:start w:val="1"/>
      <w:numFmt w:val="decimal"/>
      <w:pStyle w:val="Nadpis2"/>
      <w:lvlText w:val="%1.%2"/>
      <w:legacy w:legacy="1" w:legacySpace="144" w:legacyIndent="0"/>
      <w:lvlJc w:val="left"/>
    </w:lvl>
    <w:lvl w:ilvl="2">
      <w:start w:val="1"/>
      <w:numFmt w:val="decimal"/>
      <w:pStyle w:val="Nadpis3"/>
      <w:lvlText w:val="%1.%2.%3"/>
      <w:legacy w:legacy="1" w:legacySpace="144" w:legacyIndent="0"/>
      <w:lvlJc w:val="left"/>
    </w:lvl>
    <w:lvl w:ilvl="3">
      <w:start w:val="1"/>
      <w:numFmt w:val="decimal"/>
      <w:pStyle w:val="Nadpis4"/>
      <w:lvlText w:val="%1.%2.%3.%4"/>
      <w:legacy w:legacy="1" w:legacySpace="144" w:legacyIndent="0"/>
      <w:lvlJc w:val="left"/>
    </w:lvl>
    <w:lvl w:ilvl="4">
      <w:start w:val="1"/>
      <w:numFmt w:val="decimal"/>
      <w:pStyle w:val="Nadpis5"/>
      <w:lvlText w:val="%1.%2.%3.%4.%5"/>
      <w:legacy w:legacy="1" w:legacySpace="144" w:legacyIndent="0"/>
      <w:lvlJc w:val="left"/>
    </w:lvl>
    <w:lvl w:ilvl="5">
      <w:start w:val="1"/>
      <w:numFmt w:val="decimal"/>
      <w:pStyle w:val="Nadpis6"/>
      <w:lvlText w:val="%1.%2.%3.%4.%5.%6"/>
      <w:legacy w:legacy="1" w:legacySpace="144" w:legacyIndent="0"/>
      <w:lvlJc w:val="left"/>
    </w:lvl>
    <w:lvl w:ilvl="6">
      <w:start w:val="1"/>
      <w:numFmt w:val="decimal"/>
      <w:pStyle w:val="Nadpis7"/>
      <w:lvlText w:val="%1.%2.%3.%4.%5.%6.%7"/>
      <w:legacy w:legacy="1" w:legacySpace="144" w:legacyIndent="0"/>
      <w:lvlJc w:val="left"/>
    </w:lvl>
    <w:lvl w:ilvl="7">
      <w:start w:val="1"/>
      <w:numFmt w:val="decimal"/>
      <w:pStyle w:val="Nadpis8"/>
      <w:lvlText w:val="%1.%2.%3.%4.%5.%6.%7.%8"/>
      <w:legacy w:legacy="1" w:legacySpace="144" w:legacyIndent="0"/>
      <w:lvlJc w:val="left"/>
    </w:lvl>
    <w:lvl w:ilvl="8">
      <w:start w:val="1"/>
      <w:numFmt w:val="decimal"/>
      <w:pStyle w:val="Nadpis9"/>
      <w:lvlText w:val="%1.%2.%3.%4.%5.%6.%7.%8.%9"/>
      <w:legacy w:legacy="1" w:legacySpace="144" w:legacyIndent="0"/>
      <w:lvlJc w:val="left"/>
    </w:lvl>
  </w:abstractNum>
  <w:abstractNum w:abstractNumId="1">
    <w:nsid w:val="047A7430"/>
    <w:multiLevelType w:val="multilevel"/>
    <w:tmpl w:val="5B0401C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203A02F5"/>
    <w:multiLevelType w:val="multilevel"/>
    <w:tmpl w:val="61F2D65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42BB4E27"/>
    <w:multiLevelType w:val="multilevel"/>
    <w:tmpl w:val="EEFCFD0C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46F61B8F"/>
    <w:multiLevelType w:val="hybridMultilevel"/>
    <w:tmpl w:val="0B5291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461F2"/>
    <w:multiLevelType w:val="hybridMultilevel"/>
    <w:tmpl w:val="0E6ED0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0C1D55"/>
    <w:rsid w:val="00006E13"/>
    <w:rsid w:val="000925CF"/>
    <w:rsid w:val="000A344E"/>
    <w:rsid w:val="000C1D55"/>
    <w:rsid w:val="000D2BE0"/>
    <w:rsid w:val="0013236C"/>
    <w:rsid w:val="001D013D"/>
    <w:rsid w:val="00294F1F"/>
    <w:rsid w:val="00310FBC"/>
    <w:rsid w:val="00401362"/>
    <w:rsid w:val="00404343"/>
    <w:rsid w:val="004926CF"/>
    <w:rsid w:val="004D0F09"/>
    <w:rsid w:val="0051599B"/>
    <w:rsid w:val="00561D44"/>
    <w:rsid w:val="005C654C"/>
    <w:rsid w:val="005D1025"/>
    <w:rsid w:val="006B5068"/>
    <w:rsid w:val="006E708F"/>
    <w:rsid w:val="0071639A"/>
    <w:rsid w:val="007A18C9"/>
    <w:rsid w:val="00815730"/>
    <w:rsid w:val="008571EB"/>
    <w:rsid w:val="008909E2"/>
    <w:rsid w:val="008C32E7"/>
    <w:rsid w:val="008F3DAA"/>
    <w:rsid w:val="009B7B05"/>
    <w:rsid w:val="00A34BFE"/>
    <w:rsid w:val="00B639E8"/>
    <w:rsid w:val="00B95DB6"/>
    <w:rsid w:val="00B95ED3"/>
    <w:rsid w:val="00C236D4"/>
    <w:rsid w:val="00C52F9A"/>
    <w:rsid w:val="00C71792"/>
    <w:rsid w:val="00CD1FB7"/>
    <w:rsid w:val="00D231A0"/>
    <w:rsid w:val="00E30444"/>
    <w:rsid w:val="00EA54BE"/>
    <w:rsid w:val="00EC00D7"/>
    <w:rsid w:val="00ED4706"/>
    <w:rsid w:val="00F5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Nadpis1">
    <w:name w:val="heading 1"/>
    <w:basedOn w:val="Normln"/>
    <w:next w:val="Normln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Nadpis2">
    <w:name w:val="heading 2"/>
    <w:basedOn w:val="Normln"/>
    <w:next w:val="Normln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Nadpis3">
    <w:name w:val="heading 3"/>
    <w:basedOn w:val="Normln"/>
    <w:next w:val="Normln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Nadpis5">
    <w:name w:val="heading 5"/>
    <w:basedOn w:val="Normln"/>
    <w:next w:val="Normln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Nadpis6">
    <w:name w:val="heading 6"/>
    <w:basedOn w:val="Normln"/>
    <w:next w:val="Normln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Nadpis8">
    <w:name w:val="heading 8"/>
    <w:basedOn w:val="Normln"/>
    <w:next w:val="Normln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Nadpis9">
    <w:name w:val="heading 9"/>
    <w:basedOn w:val="Normln"/>
    <w:next w:val="Normln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ln"/>
    <w:rPr>
      <w:rFonts w:ascii="Arial" w:hAnsi="Arial"/>
      <w:sz w:val="20"/>
    </w:rPr>
  </w:style>
  <w:style w:type="paragraph" w:styleId="Zhlav">
    <w:name w:val="head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ln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Obsah1">
    <w:name w:val="toc 1"/>
    <w:basedOn w:val="Normln"/>
    <w:next w:val="Normln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Obsah2">
    <w:name w:val="toc 2"/>
    <w:basedOn w:val="Normln"/>
    <w:next w:val="Normln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ln"/>
    <w:pPr>
      <w:spacing w:before="120" w:after="120"/>
      <w:ind w:left="634"/>
    </w:pPr>
  </w:style>
  <w:style w:type="paragraph" w:customStyle="1" w:styleId="level5">
    <w:name w:val="level 5"/>
    <w:basedOn w:val="Normln"/>
    <w:pPr>
      <w:tabs>
        <w:tab w:val="left" w:pos="2520"/>
      </w:tabs>
      <w:ind w:left="1440"/>
    </w:pPr>
  </w:style>
  <w:style w:type="paragraph" w:styleId="Nzev">
    <w:name w:val="Title"/>
    <w:basedOn w:val="Normln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ln"/>
    <w:pPr>
      <w:keepNext/>
      <w:keepLines/>
      <w:spacing w:before="120" w:after="240" w:line="240" w:lineRule="atLeast"/>
    </w:pPr>
    <w:rPr>
      <w:b/>
      <w:sz w:val="36"/>
    </w:rPr>
  </w:style>
  <w:style w:type="paragraph" w:styleId="Obsah3">
    <w:name w:val="toc 3"/>
    <w:basedOn w:val="Normln"/>
    <w:next w:val="Normln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Obsah4">
    <w:name w:val="toc 4"/>
    <w:basedOn w:val="Normln"/>
    <w:next w:val="Normln"/>
    <w:semiHidden/>
    <w:pPr>
      <w:tabs>
        <w:tab w:val="right" w:leader="dot" w:pos="9360"/>
      </w:tabs>
      <w:ind w:left="720"/>
    </w:pPr>
  </w:style>
  <w:style w:type="paragraph" w:styleId="Obsah5">
    <w:name w:val="toc 5"/>
    <w:basedOn w:val="Normln"/>
    <w:next w:val="Normln"/>
    <w:semiHidden/>
    <w:pPr>
      <w:tabs>
        <w:tab w:val="right" w:leader="dot" w:pos="9360"/>
      </w:tabs>
      <w:ind w:left="960"/>
    </w:pPr>
  </w:style>
  <w:style w:type="paragraph" w:styleId="Obsah6">
    <w:name w:val="toc 6"/>
    <w:basedOn w:val="Normln"/>
    <w:next w:val="Normln"/>
    <w:semiHidden/>
    <w:pPr>
      <w:tabs>
        <w:tab w:val="right" w:leader="dot" w:pos="9360"/>
      </w:tabs>
      <w:ind w:left="1200"/>
    </w:pPr>
  </w:style>
  <w:style w:type="paragraph" w:styleId="Obsah7">
    <w:name w:val="toc 7"/>
    <w:basedOn w:val="Normln"/>
    <w:next w:val="Normln"/>
    <w:semiHidden/>
    <w:pPr>
      <w:tabs>
        <w:tab w:val="right" w:leader="dot" w:pos="9360"/>
      </w:tabs>
      <w:ind w:left="1440"/>
    </w:pPr>
  </w:style>
  <w:style w:type="paragraph" w:styleId="Obsah8">
    <w:name w:val="toc 8"/>
    <w:basedOn w:val="Normln"/>
    <w:next w:val="Normln"/>
    <w:semiHidden/>
    <w:pPr>
      <w:tabs>
        <w:tab w:val="right" w:leader="dot" w:pos="9360"/>
      </w:tabs>
      <w:ind w:left="1680"/>
    </w:pPr>
  </w:style>
  <w:style w:type="paragraph" w:styleId="Obsah9">
    <w:name w:val="toc 9"/>
    <w:basedOn w:val="Normln"/>
    <w:next w:val="Normln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ln"/>
    <w:rPr>
      <w:rFonts w:ascii="Arial" w:hAnsi="Arial"/>
      <w:i/>
      <w:sz w:val="22"/>
    </w:rPr>
  </w:style>
  <w:style w:type="character" w:styleId="slostrnky">
    <w:name w:val="page number"/>
    <w:basedOn w:val="Standardnpsmoodstavce"/>
  </w:style>
  <w:style w:type="paragraph" w:customStyle="1" w:styleId="level3text">
    <w:name w:val="level 3 text"/>
    <w:basedOn w:val="Normln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Nzev"/>
    <w:rPr>
      <w:sz w:val="28"/>
    </w:rPr>
  </w:style>
  <w:style w:type="paragraph" w:customStyle="1" w:styleId="ChangeHistoryTitle">
    <w:name w:val="ChangeHistory Title"/>
    <w:basedOn w:val="Normln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Nzev"/>
    <w:next w:val="Normln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Nzev"/>
    <w:pPr>
      <w:pBdr>
        <w:top w:val="single" w:sz="36" w:space="1" w:color="auto"/>
      </w:pBdr>
      <w:spacing w:after="0"/>
    </w:pPr>
    <w:rPr>
      <w:sz w:val="40"/>
    </w:rPr>
  </w:style>
  <w:style w:type="character" w:styleId="Hypertextovodkaz">
    <w:name w:val="Hyperlink"/>
    <w:basedOn w:val="Standardnpsmoodstavce"/>
    <w:uiPriority w:val="99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Prosttext">
    <w:name w:val="Plain Text"/>
    <w:basedOn w:val="Normln"/>
    <w:link w:val="ProsttextChar"/>
    <w:semiHidden/>
    <w:rsid w:val="000C1D55"/>
    <w:pPr>
      <w:spacing w:line="240" w:lineRule="auto"/>
    </w:pPr>
    <w:rPr>
      <w:rFonts w:ascii="Courier New" w:hAnsi="Courier New" w:cs="Courier New"/>
      <w:sz w:val="20"/>
      <w:lang w:val="cs-CZ" w:eastAsia="cs-CZ"/>
    </w:rPr>
  </w:style>
  <w:style w:type="character" w:customStyle="1" w:styleId="ProsttextChar">
    <w:name w:val="Prostý text Char"/>
    <w:basedOn w:val="Standardnpsmoodstavce"/>
    <w:link w:val="Prosttext"/>
    <w:semiHidden/>
    <w:rsid w:val="000C1D55"/>
    <w:rPr>
      <w:rFonts w:ascii="Courier New" w:hAnsi="Courier New" w:cs="Courier New"/>
    </w:rPr>
  </w:style>
  <w:style w:type="paragraph" w:styleId="Zkladntextodsazen">
    <w:name w:val="Body Text Indent"/>
    <w:basedOn w:val="Normln"/>
    <w:link w:val="ZkladntextodsazenChar"/>
    <w:semiHidden/>
    <w:rsid w:val="000C1D55"/>
    <w:pPr>
      <w:spacing w:after="120" w:line="240" w:lineRule="auto"/>
      <w:ind w:left="283"/>
    </w:pPr>
    <w:rPr>
      <w:rFonts w:ascii="Times New Roman" w:hAnsi="Times New Roman"/>
      <w:szCs w:val="24"/>
      <w:lang w:val="cs-CZ"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0C1D55"/>
    <w:rPr>
      <w:sz w:val="24"/>
      <w:szCs w:val="24"/>
    </w:rPr>
  </w:style>
  <w:style w:type="paragraph" w:styleId="Zkladntext">
    <w:name w:val="Body Text"/>
    <w:basedOn w:val="Normln"/>
    <w:link w:val="ZkladntextChar"/>
    <w:semiHidden/>
    <w:rsid w:val="00C71792"/>
    <w:pPr>
      <w:spacing w:after="120" w:line="240" w:lineRule="auto"/>
    </w:pPr>
    <w:rPr>
      <w:rFonts w:ascii="Times New Roman" w:hAnsi="Times New Roman"/>
      <w:szCs w:val="24"/>
      <w:lang w:val="cs-CZ"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C71792"/>
    <w:rPr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9B7B05"/>
    <w:pPr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cs-CZ"/>
    </w:rPr>
  </w:style>
  <w:style w:type="paragraph" w:customStyle="1" w:styleId="Default">
    <w:name w:val="Default"/>
    <w:rsid w:val="004043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925CF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71639A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1639A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1639A"/>
    <w:rPr>
      <w:rFonts w:ascii="Times" w:hAnsi="Times"/>
      <w:lang w:val="en-US"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1639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1639A"/>
    <w:rPr>
      <w:rFonts w:ascii="Times" w:hAnsi="Times"/>
      <w:b/>
      <w:bCs/>
      <w:lang w:val="en-US"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163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1639A"/>
    <w:rPr>
      <w:rFonts w:ascii="Tahoma" w:hAnsi="Tahoma" w:cs="Tahoma"/>
      <w:sz w:val="16"/>
      <w:szCs w:val="16"/>
      <w:lang w:val="en-US" w:eastAsia="en-US"/>
    </w:rPr>
  </w:style>
  <w:style w:type="paragraph" w:styleId="Revize">
    <w:name w:val="Revision"/>
    <w:hidden/>
    <w:uiPriority w:val="99"/>
    <w:semiHidden/>
    <w:rsid w:val="0071639A"/>
    <w:rPr>
      <w:rFonts w:ascii="Times" w:hAnsi="Times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Nadpis1">
    <w:name w:val="heading 1"/>
    <w:basedOn w:val="Normln"/>
    <w:next w:val="Normln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Nadpis2">
    <w:name w:val="heading 2"/>
    <w:basedOn w:val="Normln"/>
    <w:next w:val="Normln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Nadpis3">
    <w:name w:val="heading 3"/>
    <w:basedOn w:val="Normln"/>
    <w:next w:val="Normln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Nadpis5">
    <w:name w:val="heading 5"/>
    <w:basedOn w:val="Normln"/>
    <w:next w:val="Normln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Nadpis6">
    <w:name w:val="heading 6"/>
    <w:basedOn w:val="Normln"/>
    <w:next w:val="Normln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Nadpis8">
    <w:name w:val="heading 8"/>
    <w:basedOn w:val="Normln"/>
    <w:next w:val="Normln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Nadpis9">
    <w:name w:val="heading 9"/>
    <w:basedOn w:val="Normln"/>
    <w:next w:val="Normln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ln"/>
    <w:rPr>
      <w:rFonts w:ascii="Arial" w:hAnsi="Arial"/>
      <w:sz w:val="20"/>
    </w:rPr>
  </w:style>
  <w:style w:type="paragraph" w:styleId="Zhlav">
    <w:name w:val="head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ln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Obsah1">
    <w:name w:val="toc 1"/>
    <w:basedOn w:val="Normln"/>
    <w:next w:val="Normln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Obsah2">
    <w:name w:val="toc 2"/>
    <w:basedOn w:val="Normln"/>
    <w:next w:val="Normln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ln"/>
    <w:pPr>
      <w:spacing w:before="120" w:after="120"/>
      <w:ind w:left="634"/>
    </w:pPr>
  </w:style>
  <w:style w:type="paragraph" w:customStyle="1" w:styleId="level5">
    <w:name w:val="level 5"/>
    <w:basedOn w:val="Normln"/>
    <w:pPr>
      <w:tabs>
        <w:tab w:val="left" w:pos="2520"/>
      </w:tabs>
      <w:ind w:left="1440"/>
    </w:pPr>
  </w:style>
  <w:style w:type="paragraph" w:styleId="Nzev">
    <w:name w:val="Title"/>
    <w:basedOn w:val="Normln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ln"/>
    <w:pPr>
      <w:keepNext/>
      <w:keepLines/>
      <w:spacing w:before="120" w:after="240" w:line="240" w:lineRule="atLeast"/>
    </w:pPr>
    <w:rPr>
      <w:b/>
      <w:sz w:val="36"/>
    </w:rPr>
  </w:style>
  <w:style w:type="paragraph" w:styleId="Obsah3">
    <w:name w:val="toc 3"/>
    <w:basedOn w:val="Normln"/>
    <w:next w:val="Normln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Obsah4">
    <w:name w:val="toc 4"/>
    <w:basedOn w:val="Normln"/>
    <w:next w:val="Normln"/>
    <w:semiHidden/>
    <w:pPr>
      <w:tabs>
        <w:tab w:val="right" w:leader="dot" w:pos="9360"/>
      </w:tabs>
      <w:ind w:left="720"/>
    </w:pPr>
  </w:style>
  <w:style w:type="paragraph" w:styleId="Obsah5">
    <w:name w:val="toc 5"/>
    <w:basedOn w:val="Normln"/>
    <w:next w:val="Normln"/>
    <w:semiHidden/>
    <w:pPr>
      <w:tabs>
        <w:tab w:val="right" w:leader="dot" w:pos="9360"/>
      </w:tabs>
      <w:ind w:left="960"/>
    </w:pPr>
  </w:style>
  <w:style w:type="paragraph" w:styleId="Obsah6">
    <w:name w:val="toc 6"/>
    <w:basedOn w:val="Normln"/>
    <w:next w:val="Normln"/>
    <w:semiHidden/>
    <w:pPr>
      <w:tabs>
        <w:tab w:val="right" w:leader="dot" w:pos="9360"/>
      </w:tabs>
      <w:ind w:left="1200"/>
    </w:pPr>
  </w:style>
  <w:style w:type="paragraph" w:styleId="Obsah7">
    <w:name w:val="toc 7"/>
    <w:basedOn w:val="Normln"/>
    <w:next w:val="Normln"/>
    <w:semiHidden/>
    <w:pPr>
      <w:tabs>
        <w:tab w:val="right" w:leader="dot" w:pos="9360"/>
      </w:tabs>
      <w:ind w:left="1440"/>
    </w:pPr>
  </w:style>
  <w:style w:type="paragraph" w:styleId="Obsah8">
    <w:name w:val="toc 8"/>
    <w:basedOn w:val="Normln"/>
    <w:next w:val="Normln"/>
    <w:semiHidden/>
    <w:pPr>
      <w:tabs>
        <w:tab w:val="right" w:leader="dot" w:pos="9360"/>
      </w:tabs>
      <w:ind w:left="1680"/>
    </w:pPr>
  </w:style>
  <w:style w:type="paragraph" w:styleId="Obsah9">
    <w:name w:val="toc 9"/>
    <w:basedOn w:val="Normln"/>
    <w:next w:val="Normln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ln"/>
    <w:rPr>
      <w:rFonts w:ascii="Arial" w:hAnsi="Arial"/>
      <w:i/>
      <w:sz w:val="22"/>
    </w:rPr>
  </w:style>
  <w:style w:type="character" w:styleId="slostrnky">
    <w:name w:val="page number"/>
    <w:basedOn w:val="Standardnpsmoodstavce"/>
  </w:style>
  <w:style w:type="paragraph" w:customStyle="1" w:styleId="level3text">
    <w:name w:val="level 3 text"/>
    <w:basedOn w:val="Normln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Nzev"/>
    <w:rPr>
      <w:sz w:val="28"/>
    </w:rPr>
  </w:style>
  <w:style w:type="paragraph" w:customStyle="1" w:styleId="ChangeHistoryTitle">
    <w:name w:val="ChangeHistory Title"/>
    <w:basedOn w:val="Normln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Nzev"/>
    <w:next w:val="Normln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Nzev"/>
    <w:pPr>
      <w:pBdr>
        <w:top w:val="single" w:sz="36" w:space="1" w:color="auto"/>
      </w:pBdr>
      <w:spacing w:after="0"/>
    </w:pPr>
    <w:rPr>
      <w:sz w:val="40"/>
    </w:rPr>
  </w:style>
  <w:style w:type="character" w:styleId="Hypertextovodkaz">
    <w:name w:val="Hyperlink"/>
    <w:basedOn w:val="Standardnpsmoodstavce"/>
    <w:uiPriority w:val="99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Prosttext">
    <w:name w:val="Plain Text"/>
    <w:basedOn w:val="Normln"/>
    <w:link w:val="ProsttextChar"/>
    <w:semiHidden/>
    <w:rsid w:val="000C1D55"/>
    <w:pPr>
      <w:spacing w:line="240" w:lineRule="auto"/>
    </w:pPr>
    <w:rPr>
      <w:rFonts w:ascii="Courier New" w:hAnsi="Courier New" w:cs="Courier New"/>
      <w:sz w:val="20"/>
      <w:lang w:val="cs-CZ" w:eastAsia="cs-CZ"/>
    </w:rPr>
  </w:style>
  <w:style w:type="character" w:customStyle="1" w:styleId="ProsttextChar">
    <w:name w:val="Prostý text Char"/>
    <w:basedOn w:val="Standardnpsmoodstavce"/>
    <w:link w:val="Prosttext"/>
    <w:semiHidden/>
    <w:rsid w:val="000C1D55"/>
    <w:rPr>
      <w:rFonts w:ascii="Courier New" w:hAnsi="Courier New" w:cs="Courier New"/>
    </w:rPr>
  </w:style>
  <w:style w:type="paragraph" w:styleId="Zkladntextodsazen">
    <w:name w:val="Body Text Indent"/>
    <w:basedOn w:val="Normln"/>
    <w:link w:val="ZkladntextodsazenChar"/>
    <w:semiHidden/>
    <w:rsid w:val="000C1D55"/>
    <w:pPr>
      <w:spacing w:after="120" w:line="240" w:lineRule="auto"/>
      <w:ind w:left="283"/>
    </w:pPr>
    <w:rPr>
      <w:rFonts w:ascii="Times New Roman" w:hAnsi="Times New Roman"/>
      <w:szCs w:val="24"/>
      <w:lang w:val="cs-CZ"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0C1D55"/>
    <w:rPr>
      <w:sz w:val="24"/>
      <w:szCs w:val="24"/>
    </w:rPr>
  </w:style>
  <w:style w:type="paragraph" w:styleId="Zkladntext">
    <w:name w:val="Body Text"/>
    <w:basedOn w:val="Normln"/>
    <w:link w:val="ZkladntextChar"/>
    <w:semiHidden/>
    <w:rsid w:val="00C71792"/>
    <w:pPr>
      <w:spacing w:after="120" w:line="240" w:lineRule="auto"/>
    </w:pPr>
    <w:rPr>
      <w:rFonts w:ascii="Times New Roman" w:hAnsi="Times New Roman"/>
      <w:szCs w:val="24"/>
      <w:lang w:val="cs-CZ"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C71792"/>
    <w:rPr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9B7B05"/>
    <w:pPr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cs-CZ"/>
    </w:rPr>
  </w:style>
  <w:style w:type="paragraph" w:customStyle="1" w:styleId="Default">
    <w:name w:val="Default"/>
    <w:rsid w:val="004043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925CF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71639A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1639A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1639A"/>
    <w:rPr>
      <w:rFonts w:ascii="Times" w:hAnsi="Times"/>
      <w:lang w:val="en-US"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1639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1639A"/>
    <w:rPr>
      <w:rFonts w:ascii="Times" w:hAnsi="Times"/>
      <w:b/>
      <w:bCs/>
      <w:lang w:val="en-US"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163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1639A"/>
    <w:rPr>
      <w:rFonts w:ascii="Tahoma" w:hAnsi="Tahoma" w:cs="Tahoma"/>
      <w:sz w:val="16"/>
      <w:szCs w:val="16"/>
      <w:lang w:val="en-US" w:eastAsia="en-US"/>
    </w:rPr>
  </w:style>
  <w:style w:type="paragraph" w:styleId="Revize">
    <w:name w:val="Revision"/>
    <w:hidden/>
    <w:uiPriority w:val="99"/>
    <w:semiHidden/>
    <w:rsid w:val="0071639A"/>
    <w:rPr>
      <w:rFonts w:ascii="Times" w:hAnsi="Times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8AB3B-F257-424F-A8C3-BC2C11C34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1450</Words>
  <Characters>8561</Characters>
  <Application>Microsoft Office Word</Application>
  <DocSecurity>0</DocSecurity>
  <Lines>71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Links>
    <vt:vector size="162" baseType="variant"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_Toc224035885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_Toc224035884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_Toc224035883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_Toc224035882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_Toc224035881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_Toc224035880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_Toc224035879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_Toc224035878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_Toc224035877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_Toc224035876</vt:lpwstr>
      </vt:variant>
      <vt:variant>
        <vt:i4>1507389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_Toc224035875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_Toc224035874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_Toc224035873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_Toc224035872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_Toc224035871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_Toc224035870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_Toc224035869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_Toc224035868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_Toc224035867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_Toc224035866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_Toc224035865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_Toc224035864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_Toc224035863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_Toc224035862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_Toc224035861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_Toc224035860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_Toc224035859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2014-03-13T14:45:00Z</dcterms:created>
  <dcterms:modified xsi:type="dcterms:W3CDTF">2014-03-13T15:37:00Z</dcterms:modified>
</cp:coreProperties>
</file>